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page" w:tblpX="1591" w:tblpY="1651"/>
        <w:tblW w:w="9708" w:type="dxa"/>
        <w:tblLook w:val="00A0" w:firstRow="1" w:lastRow="0" w:firstColumn="1" w:lastColumn="0" w:noHBand="0" w:noVBand="0"/>
      </w:tblPr>
      <w:tblGrid>
        <w:gridCol w:w="9708"/>
      </w:tblGrid>
      <w:tr w:rsidR="005D35BE" w:rsidRPr="003D386E" w:rsidTr="00FC52F2">
        <w:trPr>
          <w:trHeight w:val="2160"/>
        </w:trPr>
        <w:tc>
          <w:tcPr>
            <w:tcW w:w="9708" w:type="dxa"/>
            <w:shd w:val="clear" w:color="auto" w:fill="auto"/>
          </w:tcPr>
          <w:p w:rsidR="005205E8" w:rsidRDefault="00AA55FE" w:rsidP="005D35BE">
            <w:pPr>
              <w:pStyle w:val="Tittelrapport"/>
              <w:framePr w:hSpace="0" w:wrap="auto" w:vAnchor="margin" w:hAnchor="text" w:xAlign="left" w:yAlign="inline"/>
              <w:rPr>
                <w:sz w:val="72"/>
              </w:rPr>
            </w:pPr>
            <w:r>
              <w:rPr>
                <w:sz w:val="72"/>
              </w:rPr>
              <w:t>Integrasjonsguide</w:t>
            </w:r>
          </w:p>
          <w:p w:rsidR="005D35BE" w:rsidRPr="005205E8" w:rsidRDefault="00AA55FE" w:rsidP="005D35BE">
            <w:pPr>
              <w:pStyle w:val="Tittelrapport"/>
              <w:framePr w:hSpace="0" w:wrap="auto" w:vAnchor="margin" w:hAnchor="text" w:xAlign="left" w:yAlign="inline"/>
              <w:rPr>
                <w:sz w:val="72"/>
              </w:rPr>
            </w:pPr>
            <w:r>
              <w:rPr>
                <w:sz w:val="72"/>
              </w:rPr>
              <w:t>Oppslagstjenesten</w:t>
            </w:r>
          </w:p>
          <w:p w:rsidR="005D35BE" w:rsidRPr="003D386E" w:rsidRDefault="00C13449" w:rsidP="00625DA8">
            <w:pPr>
              <w:pStyle w:val="Undertittelrapport"/>
              <w:framePr w:hSpace="0" w:wrap="auto" w:vAnchor="margin" w:hAnchor="text" w:xAlign="left" w:yAlign="inline"/>
            </w:pPr>
            <w:bookmarkStart w:id="0" w:name="bmUndertittel"/>
            <w:bookmarkEnd w:id="0"/>
            <w:proofErr w:type="gramStart"/>
            <w:r>
              <w:t>2</w:t>
            </w:r>
            <w:r w:rsidR="00625DA8">
              <w:t>6</w:t>
            </w:r>
            <w:r w:rsidR="00845465">
              <w:t>.02.2014</w:t>
            </w:r>
            <w:proofErr w:type="gramEnd"/>
          </w:p>
        </w:tc>
      </w:tr>
      <w:tr w:rsidR="005D35BE" w:rsidRPr="003D386E" w:rsidTr="005D35BE">
        <w:trPr>
          <w:trHeight w:val="1563"/>
        </w:trPr>
        <w:tc>
          <w:tcPr>
            <w:tcW w:w="9708" w:type="dxa"/>
            <w:shd w:val="clear" w:color="auto" w:fill="auto"/>
          </w:tcPr>
          <w:p w:rsidR="005D35BE" w:rsidRPr="003D386E" w:rsidRDefault="005D35BE" w:rsidP="005D35BE">
            <w:pPr>
              <w:pStyle w:val="Rapportnummer"/>
              <w:framePr w:hSpace="0" w:wrap="auto" w:vAnchor="margin" w:hAnchor="text" w:xAlign="left" w:yAlign="inline"/>
            </w:pPr>
            <w:bookmarkStart w:id="1" w:name="bmNummer"/>
            <w:bookmarkEnd w:id="1"/>
          </w:p>
          <w:p w:rsidR="005D35BE" w:rsidRPr="003D386E" w:rsidRDefault="005D35BE" w:rsidP="005D35BE">
            <w:pPr>
              <w:pStyle w:val="StilISSNFet"/>
              <w:framePr w:hSpace="0" w:wrap="auto" w:vAnchor="margin" w:hAnchor="text" w:xAlign="left" w:yAlign="inline"/>
            </w:pPr>
            <w:bookmarkStart w:id="2" w:name="bmIsbn"/>
            <w:bookmarkEnd w:id="2"/>
          </w:p>
        </w:tc>
      </w:tr>
    </w:tbl>
    <w:p w:rsidR="001F59EA" w:rsidRDefault="00302E86" w:rsidP="0045700F">
      <w:pPr>
        <w:sectPr w:rsidR="001F59EA">
          <w:footerReference w:type="even" r:id="rId9"/>
          <w:headerReference w:type="first" r:id="rId10"/>
          <w:pgSz w:w="11906" w:h="16838" w:code="9"/>
          <w:pgMar w:top="1559" w:right="1758" w:bottom="1247" w:left="2438" w:header="992" w:footer="992" w:gutter="0"/>
          <w:pgNumType w:start="0"/>
          <w:cols w:space="708"/>
          <w:titlePg/>
        </w:sect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kstboks 2" o:spid="_x0000_s1031" type="#_x0000_t202" style="position:absolute;margin-left:-33.05pt;margin-top:215.65pt;width:444.15pt;height:247.9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BjX4RIqAgAATwQAAA4AAAAAAAAAAAAAAAAALgIAAGRycy9lMm9E&#10;b2MueG1sUEsBAi0AFAAGAAgAAAAhAP0vMtbbAAAABQEAAA8AAAAAAAAAAAAAAAAAhAQAAGRycy9k&#10;b3ducmV2LnhtbFBLBQYAAAAABAAEAPMAAACMBQAAAAA=&#10;">
            <v:textbox>
              <w:txbxContent>
                <w:p w:rsidR="00302E86" w:rsidRDefault="00302E86" w:rsidP="005914D1">
                  <w:pPr>
                    <w:jc w:val="center"/>
                    <w:rPr>
                      <w:color w:val="FF0000"/>
                      <w:sz w:val="96"/>
                    </w:rPr>
                  </w:pPr>
                </w:p>
                <w:p w:rsidR="00302E86" w:rsidRPr="005914D1" w:rsidRDefault="00302E86" w:rsidP="005914D1">
                  <w:pPr>
                    <w:jc w:val="center"/>
                    <w:rPr>
                      <w:color w:val="FF0000"/>
                      <w:sz w:val="96"/>
                    </w:rPr>
                  </w:pPr>
                  <w:r w:rsidRPr="005914D1">
                    <w:rPr>
                      <w:color w:val="FF0000"/>
                      <w:sz w:val="96"/>
                    </w:rPr>
                    <w:t>UTKAST</w:t>
                  </w:r>
                </w:p>
                <w:p w:rsidR="00302E86" w:rsidRPr="005914D1" w:rsidRDefault="00302E86" w:rsidP="00395CFB">
                  <w:pPr>
                    <w:rPr>
                      <w:color w:val="FF0000"/>
                      <w:sz w:val="96"/>
                    </w:rPr>
                  </w:pPr>
                </w:p>
              </w:txbxContent>
            </v:textbox>
          </v:shape>
        </w:pict>
      </w:r>
    </w:p>
    <w:p w:rsidR="00354768" w:rsidRDefault="00354768" w:rsidP="00354768">
      <w:pPr>
        <w:pStyle w:val="Overskrift"/>
      </w:pPr>
      <w:r>
        <w:lastRenderedPageBreak/>
        <w:t>Endringslogg</w:t>
      </w:r>
    </w:p>
    <w:p w:rsidR="005205E8" w:rsidRDefault="005205E8"/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1607"/>
        <w:gridCol w:w="1649"/>
        <w:gridCol w:w="2471"/>
        <w:gridCol w:w="2199"/>
      </w:tblGrid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Versjon</w:t>
            </w:r>
          </w:p>
        </w:tc>
        <w:tc>
          <w:tcPr>
            <w:tcW w:w="1040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Dato</w:t>
            </w:r>
          </w:p>
        </w:tc>
        <w:tc>
          <w:tcPr>
            <w:tcW w:w="1559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Beskrivelse</w:t>
            </w:r>
          </w:p>
        </w:tc>
        <w:tc>
          <w:tcPr>
            <w:tcW w:w="1387" w:type="pct"/>
          </w:tcPr>
          <w:p w:rsidR="005205E8" w:rsidRPr="005205E8" w:rsidRDefault="005205E8" w:rsidP="005205E8">
            <w:pPr>
              <w:rPr>
                <w:b/>
              </w:rPr>
            </w:pPr>
            <w:r w:rsidRPr="005205E8">
              <w:rPr>
                <w:b/>
              </w:rPr>
              <w:t>Ansvarlig</w:t>
            </w:r>
          </w:p>
        </w:tc>
      </w:tr>
      <w:tr w:rsidR="005205E8" w:rsidRPr="005205E8" w:rsidTr="00441103">
        <w:trPr>
          <w:trHeight w:val="306"/>
        </w:trPr>
        <w:tc>
          <w:tcPr>
            <w:tcW w:w="1014" w:type="pct"/>
          </w:tcPr>
          <w:p w:rsidR="005205E8" w:rsidRPr="005205E8" w:rsidRDefault="004F267C" w:rsidP="005205E8">
            <w:proofErr w:type="gramStart"/>
            <w:r>
              <w:t>0.2</w:t>
            </w:r>
            <w:proofErr w:type="gramEnd"/>
          </w:p>
        </w:tc>
        <w:tc>
          <w:tcPr>
            <w:tcW w:w="1040" w:type="pct"/>
          </w:tcPr>
          <w:p w:rsidR="005205E8" w:rsidRPr="005205E8" w:rsidRDefault="004F267C" w:rsidP="005205E8">
            <w:r>
              <w:t>30</w:t>
            </w:r>
            <w:r w:rsidR="00D714AF">
              <w:t>.01.14</w:t>
            </w:r>
          </w:p>
        </w:tc>
        <w:tc>
          <w:tcPr>
            <w:tcW w:w="1559" w:type="pct"/>
          </w:tcPr>
          <w:p w:rsidR="005205E8" w:rsidRPr="005205E8" w:rsidRDefault="005205E8" w:rsidP="005205E8">
            <w:r w:rsidRPr="005205E8">
              <w:t>Første versjon</w:t>
            </w:r>
          </w:p>
        </w:tc>
        <w:tc>
          <w:tcPr>
            <w:tcW w:w="1387" w:type="pct"/>
          </w:tcPr>
          <w:p w:rsidR="005205E8" w:rsidRPr="005205E8" w:rsidRDefault="005205E8" w:rsidP="005205E8">
            <w:r>
              <w:t>Arne Berner</w:t>
            </w:r>
          </w:p>
        </w:tc>
      </w:tr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DE07EB" w:rsidP="005205E8">
            <w:proofErr w:type="gramStart"/>
            <w:r>
              <w:t>0.3</w:t>
            </w:r>
            <w:proofErr w:type="gramEnd"/>
          </w:p>
        </w:tc>
        <w:tc>
          <w:tcPr>
            <w:tcW w:w="1040" w:type="pct"/>
          </w:tcPr>
          <w:p w:rsidR="005205E8" w:rsidRPr="005205E8" w:rsidRDefault="00DE07EB" w:rsidP="005205E8">
            <w:r>
              <w:t>03.02.14</w:t>
            </w:r>
          </w:p>
        </w:tc>
        <w:tc>
          <w:tcPr>
            <w:tcW w:w="1559" w:type="pct"/>
          </w:tcPr>
          <w:p w:rsidR="005205E8" w:rsidRPr="005205E8" w:rsidRDefault="00DE07EB" w:rsidP="005205E8">
            <w:r>
              <w:t>Lagt info om sikring av filoverføring</w:t>
            </w:r>
          </w:p>
        </w:tc>
        <w:tc>
          <w:tcPr>
            <w:tcW w:w="1387" w:type="pct"/>
          </w:tcPr>
          <w:p w:rsidR="005205E8" w:rsidRPr="005205E8" w:rsidRDefault="00DE07EB" w:rsidP="005205E8">
            <w:r>
              <w:t>Arne Berner</w:t>
            </w:r>
          </w:p>
        </w:tc>
      </w:tr>
      <w:tr w:rsidR="005205E8" w:rsidRPr="005205E8" w:rsidTr="00441103">
        <w:trPr>
          <w:trHeight w:val="306"/>
        </w:trPr>
        <w:tc>
          <w:tcPr>
            <w:tcW w:w="1014" w:type="pct"/>
          </w:tcPr>
          <w:p w:rsidR="005205E8" w:rsidRPr="005205E8" w:rsidRDefault="00D714AF" w:rsidP="005205E8">
            <w:proofErr w:type="gramStart"/>
            <w:r>
              <w:t>0.5</w:t>
            </w:r>
            <w:proofErr w:type="gramEnd"/>
          </w:p>
        </w:tc>
        <w:tc>
          <w:tcPr>
            <w:tcW w:w="1040" w:type="pct"/>
          </w:tcPr>
          <w:p w:rsidR="005205E8" w:rsidRPr="005205E8" w:rsidRDefault="00D714AF" w:rsidP="005205E8">
            <w:r>
              <w:t>06.02.14</w:t>
            </w:r>
          </w:p>
        </w:tc>
        <w:tc>
          <w:tcPr>
            <w:tcW w:w="1559" w:type="pct"/>
          </w:tcPr>
          <w:p w:rsidR="005205E8" w:rsidRPr="005205E8" w:rsidRDefault="00201620" w:rsidP="005205E8">
            <w:r>
              <w:t>Omorganisert og detaljert integrasjonsguiden</w:t>
            </w:r>
          </w:p>
        </w:tc>
        <w:tc>
          <w:tcPr>
            <w:tcW w:w="1387" w:type="pct"/>
          </w:tcPr>
          <w:p w:rsidR="005205E8" w:rsidRPr="005205E8" w:rsidRDefault="00201620" w:rsidP="005205E8">
            <w:r>
              <w:t>Arne Berner</w:t>
            </w:r>
          </w:p>
        </w:tc>
      </w:tr>
      <w:tr w:rsidR="005205E8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5205E8" w:rsidRPr="005205E8" w:rsidRDefault="00140BBD" w:rsidP="005205E8">
            <w:proofErr w:type="gramStart"/>
            <w:r>
              <w:t>0.8</w:t>
            </w:r>
            <w:proofErr w:type="gramEnd"/>
          </w:p>
        </w:tc>
        <w:tc>
          <w:tcPr>
            <w:tcW w:w="1040" w:type="pct"/>
          </w:tcPr>
          <w:p w:rsidR="005205E8" w:rsidRPr="005205E8" w:rsidRDefault="00140BBD" w:rsidP="005205E8">
            <w:r>
              <w:t>10.02.14</w:t>
            </w:r>
          </w:p>
        </w:tc>
        <w:tc>
          <w:tcPr>
            <w:tcW w:w="1559" w:type="pct"/>
          </w:tcPr>
          <w:p w:rsidR="005205E8" w:rsidRPr="005205E8" w:rsidRDefault="00395CFB" w:rsidP="005205E8">
            <w:r>
              <w:t>Oppdatert med eksempler, lenke til begrepskatalogen og informasjon om infrastruktur</w:t>
            </w:r>
          </w:p>
        </w:tc>
        <w:tc>
          <w:tcPr>
            <w:tcW w:w="1387" w:type="pct"/>
          </w:tcPr>
          <w:p w:rsidR="005205E8" w:rsidRPr="005205E8" w:rsidRDefault="00140BBD" w:rsidP="005205E8">
            <w:r>
              <w:t>Arne Berner</w:t>
            </w:r>
          </w:p>
        </w:tc>
      </w:tr>
      <w:tr w:rsidR="00A56BE2" w:rsidRPr="005205E8" w:rsidTr="00441103">
        <w:trPr>
          <w:trHeight w:val="290"/>
        </w:trPr>
        <w:tc>
          <w:tcPr>
            <w:tcW w:w="1014" w:type="pct"/>
          </w:tcPr>
          <w:p w:rsidR="00A56BE2" w:rsidRDefault="00A56BE2" w:rsidP="005205E8">
            <w:proofErr w:type="gramStart"/>
            <w:r>
              <w:t>0</w:t>
            </w:r>
            <w:r w:rsidR="00B175F3">
              <w:t>.</w:t>
            </w:r>
            <w:r>
              <w:t>85</w:t>
            </w:r>
            <w:proofErr w:type="gramEnd"/>
          </w:p>
        </w:tc>
        <w:tc>
          <w:tcPr>
            <w:tcW w:w="1040" w:type="pct"/>
          </w:tcPr>
          <w:p w:rsidR="00A56BE2" w:rsidRDefault="00A56BE2" w:rsidP="005205E8">
            <w:r>
              <w:t>14.02.14</w:t>
            </w:r>
          </w:p>
        </w:tc>
        <w:tc>
          <w:tcPr>
            <w:tcW w:w="1559" w:type="pct"/>
          </w:tcPr>
          <w:p w:rsidR="00A56BE2" w:rsidRDefault="00A56BE2" w:rsidP="005205E8">
            <w:r>
              <w:t xml:space="preserve">Oppdatert etter innspill fra </w:t>
            </w:r>
            <w:proofErr w:type="spellStart"/>
            <w:r>
              <w:t>Skattetaten</w:t>
            </w:r>
            <w:proofErr w:type="spellEnd"/>
            <w:r w:rsidR="00ED4788">
              <w:t xml:space="preserve"> og intern forvaltningsseksjon</w:t>
            </w:r>
          </w:p>
        </w:tc>
        <w:tc>
          <w:tcPr>
            <w:tcW w:w="1387" w:type="pct"/>
          </w:tcPr>
          <w:p w:rsidR="00A56BE2" w:rsidRDefault="00A56BE2" w:rsidP="005205E8">
            <w:r>
              <w:t>Arne Berner</w:t>
            </w:r>
          </w:p>
        </w:tc>
      </w:tr>
      <w:tr w:rsidR="00C13449" w:rsidRPr="005205E8" w:rsidTr="00441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tcW w:w="1014" w:type="pct"/>
          </w:tcPr>
          <w:p w:rsidR="00C13449" w:rsidRDefault="00C13449" w:rsidP="005205E8">
            <w:proofErr w:type="gramStart"/>
            <w:r>
              <w:t>0.86</w:t>
            </w:r>
            <w:proofErr w:type="gramEnd"/>
          </w:p>
        </w:tc>
        <w:tc>
          <w:tcPr>
            <w:tcW w:w="1040" w:type="pct"/>
          </w:tcPr>
          <w:p w:rsidR="00C13449" w:rsidRDefault="00C13449" w:rsidP="005205E8">
            <w:r>
              <w:t>24.02.14</w:t>
            </w:r>
          </w:p>
        </w:tc>
        <w:tc>
          <w:tcPr>
            <w:tcW w:w="1559" w:type="pct"/>
          </w:tcPr>
          <w:p w:rsidR="00C13449" w:rsidRDefault="00C13449" w:rsidP="005205E8">
            <w:r>
              <w:t>Oppdatert elementet Informasjonsbehov</w:t>
            </w:r>
          </w:p>
        </w:tc>
        <w:tc>
          <w:tcPr>
            <w:tcW w:w="1387" w:type="pct"/>
          </w:tcPr>
          <w:p w:rsidR="00C13449" w:rsidRDefault="00C13449" w:rsidP="005205E8">
            <w:r>
              <w:t>Arne Berner</w:t>
            </w:r>
          </w:p>
        </w:tc>
      </w:tr>
      <w:tr w:rsidR="00625DA8" w:rsidRPr="005205E8" w:rsidTr="00441103">
        <w:trPr>
          <w:trHeight w:val="290"/>
        </w:trPr>
        <w:tc>
          <w:tcPr>
            <w:tcW w:w="1014" w:type="pct"/>
          </w:tcPr>
          <w:p w:rsidR="00625DA8" w:rsidRDefault="00625DA8" w:rsidP="005205E8">
            <w:proofErr w:type="gramStart"/>
            <w:r>
              <w:t>0.87</w:t>
            </w:r>
            <w:proofErr w:type="gramEnd"/>
          </w:p>
        </w:tc>
        <w:tc>
          <w:tcPr>
            <w:tcW w:w="1040" w:type="pct"/>
          </w:tcPr>
          <w:p w:rsidR="00625DA8" w:rsidRDefault="00625DA8" w:rsidP="005205E8">
            <w:r>
              <w:t>26.02.14</w:t>
            </w:r>
          </w:p>
        </w:tc>
        <w:tc>
          <w:tcPr>
            <w:tcW w:w="1559" w:type="pct"/>
          </w:tcPr>
          <w:p w:rsidR="00625DA8" w:rsidRDefault="00625DA8" w:rsidP="005205E8">
            <w:r>
              <w:t>Lagt til informasjon om krypt/</w:t>
            </w:r>
            <w:proofErr w:type="spellStart"/>
            <w:r>
              <w:t>sign</w:t>
            </w:r>
            <w:proofErr w:type="spellEnd"/>
            <w:r>
              <w:t xml:space="preserve"> sertifikat</w:t>
            </w:r>
          </w:p>
          <w:p w:rsidR="00631E08" w:rsidRDefault="00631E08" w:rsidP="005205E8">
            <w:r>
              <w:t>Oppdatert med detaljer om filtjenesten, lagt til nye vedlegg</w:t>
            </w:r>
          </w:p>
        </w:tc>
        <w:tc>
          <w:tcPr>
            <w:tcW w:w="1387" w:type="pct"/>
          </w:tcPr>
          <w:p w:rsidR="00625DA8" w:rsidRDefault="00625DA8" w:rsidP="005205E8">
            <w:r>
              <w:t>Arne Berner</w:t>
            </w:r>
          </w:p>
        </w:tc>
      </w:tr>
    </w:tbl>
    <w:p w:rsidR="005205E8" w:rsidRDefault="005205E8"/>
    <w:p w:rsidR="001F59EA" w:rsidRDefault="001F59EA"/>
    <w:p w:rsidR="005205E8" w:rsidRDefault="00354768">
      <w:pPr>
        <w:pStyle w:val="Overskrift"/>
        <w:rPr>
          <w:sz w:val="28"/>
        </w:rPr>
      </w:pPr>
      <w:r>
        <w:rPr>
          <w:sz w:val="28"/>
        </w:rPr>
        <w:t>Les</w:t>
      </w:r>
      <w:r w:rsidR="004F21D3">
        <w:rPr>
          <w:sz w:val="28"/>
        </w:rPr>
        <w:t>e guide</w:t>
      </w:r>
    </w:p>
    <w:p w:rsidR="00354768" w:rsidRDefault="00354768" w:rsidP="00354768"/>
    <w:p w:rsidR="00354768" w:rsidRDefault="00354768" w:rsidP="00354768">
      <w:r>
        <w:t xml:space="preserve">Ønsker du å få en </w:t>
      </w:r>
      <w:r w:rsidRPr="00354768">
        <w:rPr>
          <w:b/>
        </w:rPr>
        <w:t>funksjonell beskrivelse</w:t>
      </w:r>
      <w:r>
        <w:t xml:space="preserve"> gå rett til </w:t>
      </w:r>
      <w:r w:rsidR="00AB112F">
        <w:rPr>
          <w:b/>
        </w:rPr>
        <w:t>kapitel 1.4</w:t>
      </w:r>
      <w:r w:rsidR="004F21D3">
        <w:t>. Det vil gi deg et</w:t>
      </w:r>
      <w:r>
        <w:t xml:space="preserve"> overblikk over registeret sine funksjoner.</w:t>
      </w:r>
    </w:p>
    <w:p w:rsidR="00354768" w:rsidRDefault="00354768" w:rsidP="00354768"/>
    <w:p w:rsidR="00354768" w:rsidRDefault="00354768" w:rsidP="00354768">
      <w:r>
        <w:t xml:space="preserve">Skal du </w:t>
      </w:r>
      <w:r w:rsidRPr="00354768">
        <w:rPr>
          <w:b/>
        </w:rPr>
        <w:t>implementere en integrasjon</w:t>
      </w:r>
      <w:r>
        <w:t xml:space="preserve"> mot </w:t>
      </w:r>
      <w:r w:rsidR="00AA55FE">
        <w:t>oppslagstjenesten</w:t>
      </w:r>
      <w:r>
        <w:t xml:space="preserve"> les </w:t>
      </w:r>
      <w:r w:rsidRPr="00354768">
        <w:rPr>
          <w:b/>
        </w:rPr>
        <w:t xml:space="preserve">kapitel </w:t>
      </w:r>
      <w:r w:rsidR="00AB112F">
        <w:rPr>
          <w:b/>
        </w:rPr>
        <w:t xml:space="preserve">2 og </w:t>
      </w:r>
      <w:r w:rsidRPr="00354768">
        <w:rPr>
          <w:b/>
        </w:rPr>
        <w:t>3</w:t>
      </w:r>
      <w:r>
        <w:t>.</w:t>
      </w:r>
    </w:p>
    <w:p w:rsidR="00354768" w:rsidRDefault="00354768" w:rsidP="00354768"/>
    <w:p w:rsidR="00354768" w:rsidRPr="00354768" w:rsidRDefault="00354768" w:rsidP="00354768">
      <w:r>
        <w:t xml:space="preserve">Om du skal starte opp et prosjekt for å </w:t>
      </w:r>
      <w:r w:rsidRPr="004F21D3">
        <w:rPr>
          <w:b/>
        </w:rPr>
        <w:t xml:space="preserve">ta i bruk </w:t>
      </w:r>
      <w:r w:rsidR="00AA55FE">
        <w:rPr>
          <w:b/>
        </w:rPr>
        <w:t>Oppslagstjenesten</w:t>
      </w:r>
      <w:r>
        <w:t xml:space="preserve">, les om de </w:t>
      </w:r>
      <w:r w:rsidRPr="004F21D3">
        <w:t>administrative rutinene</w:t>
      </w:r>
      <w:r>
        <w:t xml:space="preserve"> i </w:t>
      </w:r>
      <w:r w:rsidRPr="00354768">
        <w:rPr>
          <w:b/>
        </w:rPr>
        <w:t xml:space="preserve">kapitel </w:t>
      </w:r>
      <w:r w:rsidR="00AB112F">
        <w:rPr>
          <w:b/>
        </w:rPr>
        <w:t>7</w:t>
      </w:r>
      <w:r>
        <w:t>.</w:t>
      </w:r>
    </w:p>
    <w:p w:rsidR="00354768" w:rsidRPr="00354768" w:rsidRDefault="00354768" w:rsidP="00354768"/>
    <w:p w:rsidR="00354768" w:rsidRDefault="00354768">
      <w:pPr>
        <w:pStyle w:val="Overskrift"/>
        <w:rPr>
          <w:sz w:val="28"/>
        </w:rPr>
      </w:pPr>
    </w:p>
    <w:p w:rsidR="00070E33" w:rsidRDefault="00070E33">
      <w:pPr>
        <w:pStyle w:val="Overskrift"/>
        <w:rPr>
          <w:sz w:val="28"/>
        </w:rPr>
      </w:pPr>
    </w:p>
    <w:p w:rsidR="00070E33" w:rsidRDefault="00302E86" w:rsidP="00070E33">
      <w:pPr>
        <w:sectPr w:rsidR="00070E3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  <w:r>
        <w:rPr>
          <w:noProof/>
        </w:rPr>
        <w:pict>
          <v:shape id="_x0000_s1035" type="#_x0000_t202" style="position:absolute;margin-left:-26.05pt;margin-top:11.9pt;width:444.15pt;height:111.9pt;z-index:2516623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">
            <v:textbox>
              <w:txbxContent>
                <w:p w:rsidR="00302E86" w:rsidRDefault="00302E86" w:rsidP="00140BBD">
                  <w:pPr>
                    <w:jc w:val="center"/>
                    <w:rPr>
                      <w:color w:val="FF0000"/>
                      <w:sz w:val="96"/>
                    </w:rPr>
                  </w:pPr>
                  <w:r w:rsidRPr="005914D1">
                    <w:rPr>
                      <w:color w:val="FF0000"/>
                      <w:sz w:val="96"/>
                    </w:rPr>
                    <w:t>Under arbeid</w:t>
                  </w:r>
                </w:p>
                <w:p w:rsidR="00302E86" w:rsidRPr="00140BBD" w:rsidRDefault="00302E86" w:rsidP="00140BBD">
                  <w:pPr>
                    <w:rPr>
                      <w:color w:val="FF0000"/>
                      <w:sz w:val="32"/>
                    </w:rPr>
                  </w:pPr>
                  <w:r>
                    <w:rPr>
                      <w:color w:val="FF0000"/>
                      <w:sz w:val="32"/>
                    </w:rPr>
                    <w:t xml:space="preserve">Det forventes at en endelig grensesnittspesifikasjon er utarbeidet før </w:t>
                  </w:r>
                  <w:proofErr w:type="gramStart"/>
                  <w:r>
                    <w:rPr>
                      <w:color w:val="FF0000"/>
                      <w:sz w:val="32"/>
                    </w:rPr>
                    <w:t>07.03.2014</w:t>
                  </w:r>
                  <w:proofErr w:type="gramEnd"/>
                  <w:r>
                    <w:rPr>
                      <w:color w:val="FF0000"/>
                      <w:sz w:val="32"/>
                    </w:rPr>
                    <w:t>. Da vil endelig WSDL også leveres ut.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28" style="position:absolute;margin-left:-61.15pt;margin-top:322.15pt;width:468.75pt;height:47.25pt;z-index:251659264" arcsize="10923f" fillcolor="#d8d8d8 [2732]" stroked="f">
            <v:textbox style="mso-next-textbox:#_x0000_s1028">
              <w:txbxContent>
                <w:p w:rsidR="00302E86" w:rsidRPr="00436535" w:rsidRDefault="00302E86" w:rsidP="00FC0756">
                  <w:pPr>
                    <w:rPr>
                      <w:b/>
                    </w:rPr>
                  </w:pPr>
                  <w:r>
                    <w:rPr>
                      <w:b/>
                    </w:rPr>
                    <w:t>Oppdatert informasjon:</w:t>
                  </w:r>
                </w:p>
                <w:p w:rsidR="00302E86" w:rsidRDefault="00302E86" w:rsidP="00FC0756">
                  <w:r>
                    <w:t xml:space="preserve">For mest mulig oppdatert informasjon </w:t>
                  </w:r>
                  <w:proofErr w:type="gramStart"/>
                  <w:r>
                    <w:t>gå</w:t>
                  </w:r>
                  <w:proofErr w:type="gramEnd"/>
                  <w:r>
                    <w:t xml:space="preserve"> til: </w:t>
                  </w:r>
                  <w:hyperlink r:id="rId15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</w:p>
                <w:p w:rsidR="00302E86" w:rsidRDefault="00302E86" w:rsidP="00FC0756"/>
              </w:txbxContent>
            </v:textbox>
          </v:roundrect>
        </w:pict>
      </w:r>
    </w:p>
    <w:p w:rsidR="001F59EA" w:rsidRDefault="001F59EA">
      <w:pPr>
        <w:pStyle w:val="Overskrift"/>
      </w:pPr>
      <w:bookmarkStart w:id="3" w:name="_Toc154127495"/>
      <w:bookmarkStart w:id="4" w:name="_Toc154164290"/>
      <w:bookmarkStart w:id="5" w:name="_Toc154165684"/>
      <w:bookmarkStart w:id="6" w:name="_Toc154165886"/>
      <w:bookmarkStart w:id="7" w:name="_Toc154166036"/>
      <w:bookmarkStart w:id="8" w:name="_Toc154197296"/>
      <w:bookmarkStart w:id="9" w:name="_Toc159724050"/>
      <w:bookmarkStart w:id="10" w:name="_Toc159724197"/>
      <w:bookmarkStart w:id="11" w:name="_Toc159724612"/>
      <w:bookmarkStart w:id="12" w:name="_Toc159724733"/>
      <w:r>
        <w:lastRenderedPageBreak/>
        <w:t>Innhold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bookmarkStart w:id="13" w:name="_Toc154127496"/>
    <w:p w:rsidR="00302E86" w:rsidRDefault="00652452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 w:rsidR="001F59EA">
        <w:instrText xml:space="preserve"> TOC \o "2-3" \h \z \t "Overskrift 1;1" </w:instrText>
      </w:r>
      <w:r>
        <w:fldChar w:fldCharType="separate"/>
      </w:r>
      <w:hyperlink w:anchor="_Toc381186644" w:history="1">
        <w:r w:rsidR="00302E86" w:rsidRPr="00B97D5B">
          <w:rPr>
            <w:rStyle w:val="Hyperkobling"/>
          </w:rPr>
          <w:t>1</w:t>
        </w:r>
        <w:r w:rsidR="00302E86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302E86" w:rsidRPr="00B97D5B">
          <w:rPr>
            <w:rStyle w:val="Hyperkobling"/>
          </w:rPr>
          <w:t>Innledning</w:t>
        </w:r>
        <w:r w:rsidR="00302E86">
          <w:rPr>
            <w:webHidden/>
          </w:rPr>
          <w:tab/>
        </w:r>
        <w:r w:rsidR="00302E86">
          <w:rPr>
            <w:webHidden/>
          </w:rPr>
          <w:fldChar w:fldCharType="begin"/>
        </w:r>
        <w:r w:rsidR="00302E86">
          <w:rPr>
            <w:webHidden/>
          </w:rPr>
          <w:instrText xml:space="preserve"> PAGEREF _Toc381186644 \h </w:instrText>
        </w:r>
        <w:r w:rsidR="00302E86">
          <w:rPr>
            <w:webHidden/>
          </w:rPr>
        </w:r>
        <w:r w:rsidR="00302E86">
          <w:rPr>
            <w:webHidden/>
          </w:rPr>
          <w:fldChar w:fldCharType="separate"/>
        </w:r>
        <w:r w:rsidR="00302E86">
          <w:rPr>
            <w:webHidden/>
          </w:rPr>
          <w:t>1</w:t>
        </w:r>
        <w:r w:rsidR="00302E86">
          <w:rPr>
            <w:webHidden/>
          </w:rPr>
          <w:fldChar w:fldCharType="end"/>
        </w:r>
      </w:hyperlink>
    </w:p>
    <w:p w:rsidR="00302E86" w:rsidRDefault="00302E8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186645" w:history="1">
        <w:r w:rsidRPr="00B97D5B">
          <w:rPr>
            <w:rStyle w:val="Hyperkobling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97D5B">
          <w:rPr>
            <w:rStyle w:val="Hyperkobling"/>
          </w:rPr>
          <w:t>Formål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186646" w:history="1">
        <w:r w:rsidRPr="00B97D5B">
          <w:rPr>
            <w:rStyle w:val="Hyperkobling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97D5B">
          <w:rPr>
            <w:rStyle w:val="Hyperkobling"/>
          </w:rPr>
          <w:t>Bakgrunn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186647" w:history="1">
        <w:r w:rsidRPr="00B97D5B">
          <w:rPr>
            <w:rStyle w:val="Hyperkobling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97D5B">
          <w:rPr>
            <w:rStyle w:val="Hyperkobling"/>
          </w:rPr>
          <w:t>Referanser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1186648" w:history="1">
        <w:r w:rsidRPr="00B97D5B">
          <w:rPr>
            <w:rStyle w:val="Hyperkobling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97D5B">
          <w:rPr>
            <w:rStyle w:val="Hyperkobling"/>
          </w:rPr>
          <w:t>Hva er Oppslagstjenesten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186649" w:history="1">
        <w:r w:rsidRPr="00B97D5B">
          <w:rPr>
            <w:rStyle w:val="Hyperkobling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97D5B">
          <w:rPr>
            <w:rStyle w:val="Hyperkobling"/>
          </w:rPr>
          <w:t>Tjenesteoversikt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  <w:bookmarkStart w:id="14" w:name="_GoBack"/>
      <w:bookmarkEnd w:id="14"/>
    </w:p>
    <w:p w:rsidR="00302E86" w:rsidRDefault="00302E86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1186650" w:history="1">
        <w:r w:rsidRPr="00B97D5B">
          <w:rPr>
            <w:rStyle w:val="Hyperkobling"/>
          </w:rPr>
          <w:t>2.1.1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97D5B">
          <w:rPr>
            <w:rStyle w:val="Hyperkobling"/>
          </w:rPr>
          <w:t>Aktører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1186651" w:history="1">
        <w:r w:rsidRPr="00B97D5B">
          <w:rPr>
            <w:rStyle w:val="Hyperkobling"/>
          </w:rPr>
          <w:t>2.1.2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97D5B">
          <w:rPr>
            <w:rStyle w:val="Hyperkobling"/>
          </w:rPr>
          <w:t>Brukstilfeller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1186652" w:history="1">
        <w:r w:rsidRPr="00B97D5B">
          <w:rPr>
            <w:rStyle w:val="Hyperkobling"/>
          </w:rPr>
          <w:t>2.1.3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97D5B">
          <w:rPr>
            <w:rStyle w:val="Hyperkobling"/>
          </w:rPr>
          <w:t>Endring i kontaktregisteret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1186653" w:history="1">
        <w:r w:rsidRPr="00B97D5B">
          <w:rPr>
            <w:rStyle w:val="Hyperkobling"/>
          </w:rPr>
          <w:t>2.1.4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97D5B">
          <w:rPr>
            <w:rStyle w:val="Hyperkobling"/>
          </w:rPr>
          <w:t>Sletting fra kontaktregisteret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1186654" w:history="1">
        <w:r w:rsidRPr="00B97D5B">
          <w:rPr>
            <w:rStyle w:val="Hyperkobling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97D5B">
          <w:rPr>
            <w:rStyle w:val="Hyperkobling"/>
          </w:rPr>
          <w:t>Hvordan få tilgang til Oppslagstjenesten?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186655" w:history="1">
        <w:r w:rsidRPr="00B97D5B">
          <w:rPr>
            <w:rStyle w:val="Hyperkobling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97D5B">
          <w:rPr>
            <w:rStyle w:val="Hyperkobling"/>
          </w:rPr>
          <w:t>Informasjon som må utveksles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1186656" w:history="1">
        <w:r w:rsidRPr="00B97D5B">
          <w:rPr>
            <w:rStyle w:val="Hyperkobling"/>
          </w:rPr>
          <w:t>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97D5B">
          <w:rPr>
            <w:rStyle w:val="Hyperkobling"/>
          </w:rPr>
          <w:t>Overordnet teknisk beskrivelse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186657" w:history="1">
        <w:r w:rsidRPr="00B97D5B">
          <w:rPr>
            <w:rStyle w:val="Hyperkobling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97D5B">
          <w:rPr>
            <w:rStyle w:val="Hyperkobling"/>
          </w:rPr>
          <w:t>Datamodell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186658" w:history="1">
        <w:r w:rsidRPr="00B97D5B">
          <w:rPr>
            <w:rStyle w:val="Hyperkobling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97D5B">
          <w:rPr>
            <w:rStyle w:val="Hyperkobling"/>
          </w:rPr>
          <w:t>Referanseklienter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1186659" w:history="1">
        <w:r w:rsidRPr="00B97D5B">
          <w:rPr>
            <w:rStyle w:val="Hyperkobling"/>
          </w:rPr>
          <w:t>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97D5B">
          <w:rPr>
            <w:rStyle w:val="Hyperkobling"/>
          </w:rPr>
          <w:t>Webservice grensesnitt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186660" w:history="1">
        <w:r w:rsidRPr="00B97D5B">
          <w:rPr>
            <w:rStyle w:val="Hyperkobling"/>
          </w:rPr>
          <w:t>5.1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97D5B">
          <w:rPr>
            <w:rStyle w:val="Hyperkobling"/>
          </w:rPr>
          <w:t>Teknisk beskrivelse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186661" w:history="1">
        <w:r w:rsidRPr="00B97D5B">
          <w:rPr>
            <w:rStyle w:val="Hyperkobling"/>
          </w:rPr>
          <w:t>5.2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97D5B">
          <w:rPr>
            <w:rStyle w:val="Hyperkobling"/>
          </w:rPr>
          <w:t>Miljø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186662" w:history="1">
        <w:r w:rsidRPr="00B97D5B">
          <w:rPr>
            <w:rStyle w:val="Hyperkobling"/>
          </w:rPr>
          <w:t>5.3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97D5B">
          <w:rPr>
            <w:rStyle w:val="Hyperkobling"/>
          </w:rPr>
          <w:t>Forespørsel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186663" w:history="1">
        <w:r w:rsidRPr="00B97D5B">
          <w:rPr>
            <w:rStyle w:val="Hyperkobling"/>
          </w:rPr>
          <w:t>5.4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97D5B">
          <w:rPr>
            <w:rStyle w:val="Hyperkobling"/>
          </w:rPr>
          <w:t>Respons: hentPersoner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186664" w:history="1">
        <w:r w:rsidRPr="00B97D5B">
          <w:rPr>
            <w:rStyle w:val="Hyperkobling"/>
          </w:rPr>
          <w:t>5.5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97D5B">
          <w:rPr>
            <w:rStyle w:val="Hyperkobling"/>
          </w:rPr>
          <w:t>Response: hentEndringer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1186665" w:history="1">
        <w:r w:rsidRPr="00B97D5B">
          <w:rPr>
            <w:rStyle w:val="Hyperkobling"/>
          </w:rPr>
          <w:t>6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97D5B">
          <w:rPr>
            <w:rStyle w:val="Hyperkobling"/>
          </w:rPr>
          <w:t>Fil uttrekk grensesnitt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186666" w:history="1">
        <w:r w:rsidRPr="00B97D5B">
          <w:rPr>
            <w:rStyle w:val="Hyperkobling"/>
          </w:rPr>
          <w:t>6.1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97D5B">
          <w:rPr>
            <w:rStyle w:val="Hyperkobling"/>
          </w:rPr>
          <w:t>Teknisk beskrivelse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186667" w:history="1">
        <w:r w:rsidRPr="00B97D5B">
          <w:rPr>
            <w:rStyle w:val="Hyperkobling"/>
          </w:rPr>
          <w:t>6.2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97D5B">
          <w:rPr>
            <w:rStyle w:val="Hyperkobling"/>
          </w:rPr>
          <w:t>Dataformat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1186668" w:history="1">
        <w:r w:rsidRPr="00B97D5B">
          <w:rPr>
            <w:rStyle w:val="Hyperkobling"/>
          </w:rPr>
          <w:t>6.2.1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97D5B">
          <w:rPr>
            <w:rStyle w:val="Hyperkobling"/>
          </w:rPr>
          <w:t>Datafil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1186669" w:history="1">
        <w:r w:rsidRPr="00B97D5B">
          <w:rPr>
            <w:rStyle w:val="Hyperkobling"/>
          </w:rPr>
          <w:t>6.2.2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97D5B">
          <w:rPr>
            <w:rStyle w:val="Hyperkobling"/>
          </w:rPr>
          <w:t>Signaturfil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1186670" w:history="1">
        <w:r w:rsidRPr="00B97D5B">
          <w:rPr>
            <w:rStyle w:val="Hyperkobling"/>
          </w:rPr>
          <w:t>6.2.3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97D5B">
          <w:rPr>
            <w:rStyle w:val="Hyperkobling"/>
          </w:rPr>
          <w:t>Krypteringsnøkkel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186671" w:history="1">
        <w:r w:rsidRPr="00B97D5B">
          <w:rPr>
            <w:rStyle w:val="Hyperkobling"/>
          </w:rPr>
          <w:t>6.3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97D5B">
          <w:rPr>
            <w:rStyle w:val="Hyperkobling"/>
          </w:rPr>
          <w:t>Filnavngivning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186672" w:history="1">
        <w:r w:rsidRPr="00B97D5B">
          <w:rPr>
            <w:rStyle w:val="Hyperkobling"/>
          </w:rPr>
          <w:t>6.4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97D5B">
          <w:rPr>
            <w:rStyle w:val="Hyperkobling"/>
          </w:rPr>
          <w:t>Bruk av SFTP-grensesnittet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1186673" w:history="1">
        <w:r w:rsidRPr="00B97D5B">
          <w:rPr>
            <w:rStyle w:val="Hyperkobling"/>
          </w:rPr>
          <w:t>7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97D5B">
          <w:rPr>
            <w:rStyle w:val="Hyperkobling"/>
          </w:rPr>
          <w:t>Videreformidling via ID-porten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1186674" w:history="1">
        <w:r w:rsidRPr="00B97D5B">
          <w:rPr>
            <w:rStyle w:val="Hyperkobling"/>
          </w:rPr>
          <w:t>8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97D5B">
          <w:rPr>
            <w:rStyle w:val="Hyperkobling"/>
          </w:rPr>
          <w:t>Lenketjenester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186675" w:history="1">
        <w:r w:rsidRPr="00B97D5B">
          <w:rPr>
            <w:rStyle w:val="Hyperkobling"/>
          </w:rPr>
          <w:t>8.1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97D5B">
          <w:rPr>
            <w:rStyle w:val="Hyperkobling"/>
          </w:rPr>
          <w:t>Administrasjon av egen informasjon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3"/>
        <w:rPr>
          <w:rFonts w:asciiTheme="minorHAnsi" w:eastAsiaTheme="minorEastAsia" w:hAnsiTheme="minorHAnsi" w:cstheme="minorBidi"/>
          <w:sz w:val="22"/>
          <w:szCs w:val="22"/>
        </w:rPr>
      </w:pPr>
      <w:hyperlink w:anchor="_Toc381186676" w:history="1">
        <w:r w:rsidRPr="00B97D5B">
          <w:rPr>
            <w:rStyle w:val="Hyperkobling"/>
          </w:rPr>
          <w:t>8.1.1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97D5B">
          <w:rPr>
            <w:rStyle w:val="Hyperkobling"/>
          </w:rPr>
          <w:t>Input data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186677" w:history="1">
        <w:r w:rsidRPr="00B97D5B">
          <w:rPr>
            <w:rStyle w:val="Hyperkobling"/>
          </w:rPr>
          <w:t>8.2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97D5B">
          <w:rPr>
            <w:rStyle w:val="Hyperkobling"/>
          </w:rPr>
          <w:t>Tjeneste for reservasjon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2"/>
        <w:rPr>
          <w:rFonts w:asciiTheme="minorHAnsi" w:eastAsiaTheme="minorEastAsia" w:hAnsiTheme="minorHAnsi" w:cstheme="minorBidi"/>
          <w:sz w:val="22"/>
          <w:szCs w:val="22"/>
        </w:rPr>
      </w:pPr>
      <w:hyperlink w:anchor="_Toc381186678" w:history="1">
        <w:r w:rsidRPr="00B97D5B">
          <w:rPr>
            <w:rStyle w:val="Hyperkobling"/>
          </w:rPr>
          <w:t>8.3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B97D5B">
          <w:rPr>
            <w:rStyle w:val="Hyperkobling"/>
          </w:rPr>
          <w:t>Tjeneste for å velge digital postkasse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302E86" w:rsidRDefault="00302E86">
      <w:pPr>
        <w:pStyle w:val="INNH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81186679" w:history="1">
        <w:r w:rsidRPr="00B97D5B">
          <w:rPr>
            <w:rStyle w:val="Hyperkobling"/>
          </w:rPr>
          <w:t>9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B97D5B">
          <w:rPr>
            <w:rStyle w:val="Hyperkobling"/>
          </w:rPr>
          <w:t>Vedlegg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_Toc381186679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1F59EA" w:rsidRDefault="00652452">
      <w:pPr>
        <w:pStyle w:val="INNH1"/>
      </w:pPr>
      <w:r>
        <w:lastRenderedPageBreak/>
        <w:fldChar w:fldCharType="end"/>
      </w:r>
      <w:r w:rsidR="008F17E9">
        <w:fldChar w:fldCharType="begin"/>
      </w:r>
      <w:r w:rsidR="008F17E9">
        <w:instrText xml:space="preserve"> TOC \o "1-3" \h \z </w:instrText>
      </w:r>
      <w:r w:rsidR="008F17E9">
        <w:fldChar w:fldCharType="end"/>
      </w:r>
      <w:bookmarkStart w:id="15" w:name="_Toc154165685"/>
      <w:bookmarkStart w:id="16" w:name="_Toc154165887"/>
      <w:bookmarkStart w:id="17" w:name="_Toc159724051"/>
      <w:bookmarkStart w:id="18" w:name="_Toc159724198"/>
      <w:bookmarkStart w:id="19" w:name="_Toc159724613"/>
      <w:bookmarkStart w:id="20" w:name="_Toc159724734"/>
      <w:bookmarkStart w:id="21" w:name="_Toc160596373"/>
    </w:p>
    <w:p w:rsidR="001F59EA" w:rsidRDefault="001F59EA">
      <w:pPr>
        <w:pStyle w:val="INNH3"/>
        <w:sectPr w:rsidR="001F59EA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 w:code="9"/>
          <w:pgMar w:top="1559" w:right="1758" w:bottom="1247" w:left="2438" w:header="992" w:footer="992" w:gutter="0"/>
          <w:pgNumType w:start="1"/>
          <w:cols w:space="708"/>
          <w:titlePg/>
        </w:sectPr>
      </w:pPr>
    </w:p>
    <w:p w:rsidR="001F59EA" w:rsidRDefault="005D09FE">
      <w:pPr>
        <w:pStyle w:val="Overskrift1"/>
      </w:pPr>
      <w:bookmarkStart w:id="22" w:name="_Toc381186644"/>
      <w:bookmarkEnd w:id="13"/>
      <w:bookmarkEnd w:id="15"/>
      <w:bookmarkEnd w:id="16"/>
      <w:bookmarkEnd w:id="17"/>
      <w:bookmarkEnd w:id="18"/>
      <w:bookmarkEnd w:id="19"/>
      <w:bookmarkEnd w:id="20"/>
      <w:bookmarkEnd w:id="21"/>
      <w:r>
        <w:lastRenderedPageBreak/>
        <w:t>Innledning</w:t>
      </w:r>
      <w:bookmarkEnd w:id="22"/>
    </w:p>
    <w:p w:rsidR="005D09FE" w:rsidRDefault="005D09FE" w:rsidP="005D09FE">
      <w:r>
        <w:t>Dette kapittelet beskriver formål, hensikt og terminologi for dette dokumentet.</w:t>
      </w:r>
    </w:p>
    <w:p w:rsidR="005D09FE" w:rsidRPr="005D09FE" w:rsidRDefault="005D09FE" w:rsidP="005D09FE"/>
    <w:p w:rsidR="001F59EA" w:rsidRDefault="005D09FE">
      <w:pPr>
        <w:pStyle w:val="Overskrift2"/>
      </w:pPr>
      <w:bookmarkStart w:id="23" w:name="_Toc381186645"/>
      <w:r>
        <w:t>Formål</w:t>
      </w:r>
      <w:bookmarkEnd w:id="23"/>
    </w:p>
    <w:p w:rsidR="005D09FE" w:rsidRDefault="005D09FE" w:rsidP="005D09FE">
      <w:r>
        <w:t>Målgruppen er offentlige vi</w:t>
      </w:r>
      <w:r w:rsidR="00AA55FE">
        <w:t>rksomheter som skal benytte Oppslagstjenesten</w:t>
      </w:r>
      <w:r>
        <w:t>.</w:t>
      </w:r>
    </w:p>
    <w:p w:rsidR="005D09FE" w:rsidRDefault="005D09FE" w:rsidP="005D09FE"/>
    <w:p w:rsidR="005D09FE" w:rsidRDefault="005D09FE" w:rsidP="005D09FE">
      <w:r>
        <w:t xml:space="preserve">Dokumentet beskriver de overordnede funksjonene </w:t>
      </w:r>
      <w:r w:rsidR="00AA55FE">
        <w:t>Oppslagstjenesten</w:t>
      </w:r>
      <w:r>
        <w:t xml:space="preserve"> tilbyr i kapittel 2.</w:t>
      </w:r>
    </w:p>
    <w:p w:rsidR="005D09FE" w:rsidRDefault="005D09FE" w:rsidP="005D09FE"/>
    <w:p w:rsidR="005D09FE" w:rsidRDefault="005D09FE" w:rsidP="005D09FE">
      <w:r>
        <w:t>Kapittel 3 er utarbeidet for å gi teknisk personell nok informasjon til å starte integrasjonsarbeid f</w:t>
      </w:r>
      <w:r w:rsidR="00AA55FE">
        <w:t>or å ta i bruk oppslagstjenesten</w:t>
      </w:r>
      <w:r>
        <w:t>.</w:t>
      </w:r>
    </w:p>
    <w:p w:rsidR="005D09FE" w:rsidRDefault="005D09FE" w:rsidP="005D09FE"/>
    <w:p w:rsidR="005D09FE" w:rsidRDefault="005D09FE" w:rsidP="005D09FE">
      <w:r>
        <w:t>Prosjektledere eller implementasjonsansvarlige som har ansvar for en helhetlig integrasjon av en virksomhet vil finne viktig informasjon også i kapittel 5 der man vil finne henvisninger til de administrative rutinene som må følges for å få tilganger i aktuelle testmiljø etc.</w:t>
      </w:r>
    </w:p>
    <w:p w:rsidR="005D09FE" w:rsidRDefault="005D09FE" w:rsidP="005D09FE"/>
    <w:p w:rsidR="005D09FE" w:rsidRPr="005D09FE" w:rsidRDefault="005D09FE" w:rsidP="005D09FE"/>
    <w:p w:rsidR="001F59EA" w:rsidRDefault="005D09FE" w:rsidP="005D09FE">
      <w:pPr>
        <w:pStyle w:val="Overskrift2"/>
      </w:pPr>
      <w:bookmarkStart w:id="24" w:name="_Toc381186646"/>
      <w:r>
        <w:t>Bakgrunn</w:t>
      </w:r>
      <w:bookmarkEnd w:id="24"/>
    </w:p>
    <w:p w:rsidR="00AA55FE" w:rsidRDefault="004F267C" w:rsidP="00AA55FE">
      <w:r>
        <w:t>Igjennom ny</w:t>
      </w:r>
      <w:r w:rsidR="00AA55FE">
        <w:t xml:space="preserve"> </w:t>
      </w:r>
      <w:proofErr w:type="spellStart"/>
      <w:r w:rsidR="00AA55FE">
        <w:t>eforvaltningsforskrift</w:t>
      </w:r>
      <w:proofErr w:type="spellEnd"/>
      <w:r w:rsidR="00D70654">
        <w:t xml:space="preserve"> </w:t>
      </w:r>
      <w:r w:rsidR="005454B4">
        <w:t xml:space="preserve">fra </w:t>
      </w:r>
      <w:proofErr w:type="gramStart"/>
      <w:r w:rsidR="005454B4">
        <w:t>07.02.2014</w:t>
      </w:r>
      <w:proofErr w:type="gramEnd"/>
      <w:r w:rsidR="005454B4">
        <w:t xml:space="preserve"> </w:t>
      </w:r>
      <w:r w:rsidR="00D70654">
        <w:t xml:space="preserve">er det hjemlet at det etableres et </w:t>
      </w:r>
      <w:r w:rsidR="00D70654" w:rsidRPr="00D70654">
        <w:t>register over digital kontaktinformasjon og reservasjon med tilhørende infrastruktur.</w:t>
      </w:r>
      <w:r w:rsidR="00D70654">
        <w:t xml:space="preserve"> </w:t>
      </w:r>
    </w:p>
    <w:p w:rsidR="00D70654" w:rsidRPr="00AA55FE" w:rsidRDefault="00D70654" w:rsidP="00AA55FE"/>
    <w:p w:rsidR="005D09FE" w:rsidRDefault="005D09FE" w:rsidP="005D09FE">
      <w:pPr>
        <w:pStyle w:val="Overskrift2"/>
      </w:pPr>
      <w:bookmarkStart w:id="25" w:name="_Toc381186647"/>
      <w:r>
        <w:t>Referanser</w:t>
      </w:r>
      <w:bookmarkEnd w:id="25"/>
    </w:p>
    <w:p w:rsidR="005D09FE" w:rsidRDefault="005D09FE" w:rsidP="005D09FE"/>
    <w:tbl>
      <w:tblPr>
        <w:tblStyle w:val="Lysskyggelegging"/>
        <w:tblW w:w="0" w:type="auto"/>
        <w:tblLayout w:type="fixed"/>
        <w:tblLook w:val="0400" w:firstRow="0" w:lastRow="0" w:firstColumn="0" w:lastColumn="0" w:noHBand="0" w:noVBand="1"/>
      </w:tblPr>
      <w:tblGrid>
        <w:gridCol w:w="2943"/>
        <w:gridCol w:w="4983"/>
      </w:tblGrid>
      <w:tr w:rsidR="00D70654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D70654" w:rsidRDefault="00D70654">
            <w:proofErr w:type="spellStart"/>
            <w:r>
              <w:t>eForvaltningsforskriften</w:t>
            </w:r>
            <w:proofErr w:type="spellEnd"/>
          </w:p>
        </w:tc>
        <w:tc>
          <w:tcPr>
            <w:tcW w:w="4983" w:type="dxa"/>
          </w:tcPr>
          <w:p w:rsidR="00D70654" w:rsidRDefault="00653ECB">
            <w:pPr>
              <w:pStyle w:val="NormalWeb"/>
            </w:pPr>
            <w:r w:rsidRPr="00653ECB">
              <w:t>http://www.regjeringen.no/nb/dep/kmd/dok/hoeringer/hoeringsdok/2013/horing-digital-kommunikasjon.html?id=730027</w:t>
            </w:r>
          </w:p>
        </w:tc>
      </w:tr>
      <w:tr w:rsidR="005D09FE" w:rsidTr="00653ECB"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 xml:space="preserve">Samarbeidsportalen for </w:t>
            </w:r>
            <w:proofErr w:type="spellStart"/>
            <w:r>
              <w:t>Difi</w:t>
            </w:r>
            <w:proofErr w:type="spellEnd"/>
          </w:p>
        </w:tc>
        <w:tc>
          <w:tcPr>
            <w:tcW w:w="4983" w:type="dxa"/>
            <w:hideMark/>
          </w:tcPr>
          <w:p w:rsidR="005D09FE" w:rsidRDefault="00302E86">
            <w:pPr>
              <w:pStyle w:val="NormalWeb"/>
            </w:pPr>
            <w:hyperlink r:id="rId20" w:history="1">
              <w:r w:rsidR="005D09FE">
                <w:rPr>
                  <w:rStyle w:val="Hyperkobling"/>
                </w:rPr>
                <w:t>http://samarbeid.difi.no</w:t>
              </w:r>
            </w:hyperlink>
          </w:p>
        </w:tc>
      </w:tr>
      <w:tr w:rsidR="00D70654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</w:tcPr>
          <w:p w:rsidR="00D70654" w:rsidRDefault="00D70654" w:rsidP="005D09FE">
            <w:r w:rsidRPr="00D70654">
              <w:t>Arkitekturbeskrivelse for S</w:t>
            </w:r>
            <w:r>
              <w:t>ikker digital posttjeneste</w:t>
            </w:r>
          </w:p>
        </w:tc>
        <w:tc>
          <w:tcPr>
            <w:tcW w:w="4983" w:type="dxa"/>
          </w:tcPr>
          <w:p w:rsidR="00D70654" w:rsidRDefault="00302E86">
            <w:hyperlink r:id="rId21" w:history="1">
              <w:r w:rsidR="005454B4" w:rsidRPr="00EB5A1A">
                <w:rPr>
                  <w:rStyle w:val="Hyperkobling"/>
                </w:rPr>
                <w:t>http://www.standard.difi.no/filearchive/arkitekturbeskrivelse-for-sikker-digital-posttjeneste-v1_0.pdf</w:t>
              </w:r>
            </w:hyperlink>
          </w:p>
        </w:tc>
      </w:tr>
      <w:tr w:rsidR="005D09FE" w:rsidTr="00653ECB">
        <w:tc>
          <w:tcPr>
            <w:tcW w:w="2943" w:type="dxa"/>
            <w:hideMark/>
          </w:tcPr>
          <w:p w:rsidR="005D09FE" w:rsidRDefault="00D70654" w:rsidP="005D09FE">
            <w:pPr>
              <w:rPr>
                <w:szCs w:val="24"/>
              </w:rPr>
            </w:pPr>
            <w:r>
              <w:t>Integrasjonsguide</w:t>
            </w:r>
            <w:r w:rsidR="005D09FE">
              <w:t xml:space="preserve"> for ID-porten</w:t>
            </w:r>
          </w:p>
        </w:tc>
        <w:tc>
          <w:tcPr>
            <w:tcW w:w="498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Kan lastes ned fra samarbeidsportalen</w:t>
            </w:r>
          </w:p>
        </w:tc>
      </w:tr>
      <w:tr w:rsidR="005D09FE" w:rsidTr="00653E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Grensesnitt s</w:t>
            </w:r>
            <w:r w:rsidR="00D70654">
              <w:t>pesifikasjon for oppslagstjenesten</w:t>
            </w:r>
          </w:p>
        </w:tc>
        <w:tc>
          <w:tcPr>
            <w:tcW w:w="4983" w:type="dxa"/>
            <w:hideMark/>
          </w:tcPr>
          <w:p w:rsidR="005D09FE" w:rsidRDefault="005D09FE">
            <w:pPr>
              <w:rPr>
                <w:szCs w:val="24"/>
              </w:rPr>
            </w:pPr>
            <w:r w:rsidRPr="00D70654">
              <w:t>https</w:t>
            </w:r>
            <w:proofErr w:type="gramStart"/>
            <w:r w:rsidRPr="00D70654">
              <w:t>://</w:t>
            </w:r>
            <w:proofErr w:type="gramEnd"/>
            <w:r w:rsidRPr="00D70654">
              <w:t>kontaktinfo-ws-ver1.difi.no/kontaktinfo-external/</w:t>
            </w:r>
            <w:r w:rsidR="00D70654">
              <w:rPr>
                <w:szCs w:val="24"/>
              </w:rPr>
              <w:t>v3/</w:t>
            </w:r>
          </w:p>
        </w:tc>
      </w:tr>
      <w:tr w:rsidR="005D09FE" w:rsidTr="00653ECB">
        <w:tc>
          <w:tcPr>
            <w:tcW w:w="2943" w:type="dxa"/>
            <w:hideMark/>
          </w:tcPr>
          <w:p w:rsidR="005D09FE" w:rsidRDefault="005D09FE">
            <w:pPr>
              <w:rPr>
                <w:szCs w:val="24"/>
              </w:rPr>
            </w:pPr>
            <w:r>
              <w:t> </w:t>
            </w:r>
            <w:r w:rsidR="00404528">
              <w:t>Begrepskatalogen</w:t>
            </w:r>
          </w:p>
        </w:tc>
        <w:tc>
          <w:tcPr>
            <w:tcW w:w="4983" w:type="dxa"/>
            <w:hideMark/>
          </w:tcPr>
          <w:p w:rsidR="005D09FE" w:rsidRDefault="00302E86">
            <w:pPr>
              <w:rPr>
                <w:szCs w:val="24"/>
              </w:rPr>
            </w:pPr>
            <w:hyperlink r:id="rId22" w:history="1">
              <w:r w:rsidR="005454B4" w:rsidRPr="00EB5A1A">
                <w:rPr>
                  <w:rStyle w:val="Hyperkobling"/>
                </w:rPr>
                <w:t>http://begrep.difi.no/</w:t>
              </w:r>
            </w:hyperlink>
            <w:r w:rsidR="005454B4">
              <w:t xml:space="preserve"> </w:t>
            </w:r>
          </w:p>
        </w:tc>
      </w:tr>
    </w:tbl>
    <w:p w:rsidR="005D09FE" w:rsidRPr="005D09FE" w:rsidRDefault="005D09FE" w:rsidP="005D09FE"/>
    <w:p w:rsidR="001F59EA" w:rsidRDefault="001F59EA"/>
    <w:p w:rsidR="001F59EA" w:rsidRDefault="001F59EA"/>
    <w:p w:rsidR="001F59EA" w:rsidRDefault="001F59EA" w:rsidP="00845465">
      <w:pPr>
        <w:pStyle w:val="Overskrift1"/>
      </w:pPr>
      <w:r>
        <w:br w:type="page"/>
      </w:r>
      <w:bookmarkStart w:id="26" w:name="_Toc381186648"/>
      <w:r w:rsidR="00845465">
        <w:lastRenderedPageBreak/>
        <w:t>Hva er Oppslagstjenesten</w:t>
      </w:r>
      <w:bookmarkEnd w:id="26"/>
    </w:p>
    <w:p w:rsidR="007A007F" w:rsidRDefault="007A007F" w:rsidP="007A007F">
      <w:pPr>
        <w:pStyle w:val="NormalWeb"/>
      </w:pPr>
      <w:r w:rsidRPr="007A007F">
        <w:rPr>
          <w:b/>
        </w:rPr>
        <w:t>Oppslagstjenesten</w:t>
      </w:r>
      <w:r>
        <w:t xml:space="preserve"> </w:t>
      </w:r>
      <w:r w:rsidR="00845465">
        <w:t xml:space="preserve">gir offentlig forvaltning </w:t>
      </w:r>
      <w:r w:rsidR="00845465" w:rsidRPr="002B709D">
        <w:t>tilgang til</w:t>
      </w:r>
      <w:r w:rsidR="00845465">
        <w:t xml:space="preserve"> innbyggers</w:t>
      </w:r>
      <w:r w:rsidR="00845465" w:rsidRPr="002B709D">
        <w:t xml:space="preserve"> registrerte </w:t>
      </w:r>
      <w:r>
        <w:t xml:space="preserve">kontaktinformasjon </w:t>
      </w:r>
      <w:r w:rsidR="00845465">
        <w:t>(</w:t>
      </w:r>
      <w:r w:rsidR="00845465" w:rsidRPr="002B709D">
        <w:t>epostadresse</w:t>
      </w:r>
      <w:r w:rsidR="00845465">
        <w:t xml:space="preserve"> og </w:t>
      </w:r>
      <w:r w:rsidR="00845465" w:rsidRPr="002B709D">
        <w:t>mobilnummer</w:t>
      </w:r>
      <w:r w:rsidR="00845465">
        <w:t xml:space="preserve">). Tjenesten </w:t>
      </w:r>
      <w:r>
        <w:t xml:space="preserve">kan benyttes av offentlige virksomheter og virksomheter som utfører tjenester på vegne av det offentlige. Tjenesten er en overbygning på </w:t>
      </w:r>
      <w:r w:rsidR="00845465">
        <w:t xml:space="preserve">eksisterende </w:t>
      </w:r>
      <w:r>
        <w:t>registre for forvaltnin</w:t>
      </w:r>
      <w:r w:rsidR="00845465">
        <w:t>gens elektroniske kommunikasjon, i</w:t>
      </w:r>
      <w:r>
        <w:t xml:space="preserve"> første omgang et reservasjonsregister og et register med elektronisk kontaktinformasjon.  På sikt kan oppslagstjenesten også gi tilgang til andre registre.</w:t>
      </w:r>
    </w:p>
    <w:p w:rsidR="007A007F" w:rsidRDefault="007A007F" w:rsidP="007A007F">
      <w:pPr>
        <w:pStyle w:val="NormalWeb"/>
      </w:pPr>
      <w:r w:rsidRPr="007A007F">
        <w:rPr>
          <w:b/>
        </w:rPr>
        <w:t>Reservasjonsregisteret</w:t>
      </w:r>
      <w:r>
        <w:t xml:space="preserve"> inneholder informasjon om </w:t>
      </w:r>
      <w:r w:rsidR="00845465">
        <w:t>Innbyggere</w:t>
      </w:r>
      <w:r>
        <w:t xml:space="preserve"> har reservert seg mot digital </w:t>
      </w:r>
      <w:r w:rsidR="00845465">
        <w:t>kommunikasjon mot det offentlige</w:t>
      </w:r>
      <w:r>
        <w:t xml:space="preserve"> eller ikke. </w:t>
      </w:r>
      <w:r w:rsidRPr="007A007F">
        <w:rPr>
          <w:b/>
        </w:rPr>
        <w:t>Kontaktregisteret</w:t>
      </w:r>
      <w:r>
        <w:t xml:space="preserve"> inneholder informasjon om foretrukket e-postadresse, mobilnummer og </w:t>
      </w:r>
      <w:r w:rsidR="00845465">
        <w:t xml:space="preserve">sikker </w:t>
      </w:r>
      <w:r>
        <w:t>digital postkasse.</w:t>
      </w:r>
    </w:p>
    <w:p w:rsidR="007A007F" w:rsidRDefault="007A007F" w:rsidP="007A007F">
      <w:pPr>
        <w:pStyle w:val="NormalWeb"/>
      </w:pPr>
      <w:r>
        <w:t>Registrering og oppdatering av informasjonen ligge</w:t>
      </w:r>
      <w:r w:rsidR="00845465">
        <w:t>r</w:t>
      </w:r>
      <w:r>
        <w:t xml:space="preserve"> til de ulike registrene og </w:t>
      </w:r>
      <w:r w:rsidR="00845465">
        <w:t>er</w:t>
      </w:r>
      <w:r>
        <w:t xml:space="preserve"> ikke en del av oppslagstjenesten.</w:t>
      </w:r>
      <w:r w:rsidRPr="007A007F">
        <w:t xml:space="preserve"> </w:t>
      </w:r>
    </w:p>
    <w:p w:rsidR="00845465" w:rsidRDefault="00845465" w:rsidP="00845465">
      <w:pPr>
        <w:pStyle w:val="NormalWeb"/>
      </w:pPr>
    </w:p>
    <w:p w:rsidR="00845465" w:rsidRDefault="00845465" w:rsidP="00845465">
      <w:pPr>
        <w:pStyle w:val="Overskrift2"/>
      </w:pPr>
      <w:bookmarkStart w:id="27" w:name="_Toc380153076"/>
      <w:bookmarkStart w:id="28" w:name="_Toc381186649"/>
      <w:r>
        <w:t>Tjenesteoversikt</w:t>
      </w:r>
      <w:bookmarkEnd w:id="27"/>
      <w:bookmarkEnd w:id="28"/>
    </w:p>
    <w:p w:rsidR="00845465" w:rsidRDefault="00845465" w:rsidP="00845465">
      <w:r>
        <w:t>Kontakt- og reservasjonsregisteret tilbyr følgende tjenester:</w:t>
      </w:r>
    </w:p>
    <w:p w:rsidR="00845465" w:rsidRDefault="00845465" w:rsidP="00845465"/>
    <w:p w:rsidR="00845465" w:rsidRDefault="00845465" w:rsidP="00845465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5628"/>
        <w:gridCol w:w="2223"/>
      </w:tblGrid>
      <w:tr w:rsidR="00845465" w:rsidTr="008454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tcW w:w="0" w:type="auto"/>
          </w:tcPr>
          <w:p w:rsidR="00845465" w:rsidRDefault="00845465" w:rsidP="00845465">
            <w:r>
              <w:t>Tjeneste</w:t>
            </w:r>
          </w:p>
        </w:tc>
        <w:tc>
          <w:tcPr>
            <w:tcW w:w="0" w:type="auto"/>
          </w:tcPr>
          <w:p w:rsidR="00845465" w:rsidRDefault="00845465" w:rsidP="00845465">
            <w:r>
              <w:t>Teknisk grensesnitt</w:t>
            </w:r>
          </w:p>
        </w:tc>
      </w:tr>
      <w:tr w:rsidR="00845465" w:rsidTr="00845465">
        <w:trPr>
          <w:trHeight w:val="388"/>
        </w:trPr>
        <w:tc>
          <w:tcPr>
            <w:tcW w:w="0" w:type="auto"/>
          </w:tcPr>
          <w:p w:rsidR="00845465" w:rsidRDefault="00845465" w:rsidP="00845465">
            <w:r w:rsidRPr="0005404C">
              <w:t>Oppslag av en</w:t>
            </w:r>
            <w:r>
              <w:t xml:space="preserve"> eller flere innbyggere</w:t>
            </w:r>
          </w:p>
        </w:tc>
        <w:tc>
          <w:tcPr>
            <w:tcW w:w="0" w:type="auto"/>
          </w:tcPr>
          <w:p w:rsidR="00845465" w:rsidRDefault="00845465" w:rsidP="00845465">
            <w:proofErr w:type="spellStart"/>
            <w:r>
              <w:t>Webservice</w:t>
            </w:r>
            <w:proofErr w:type="spellEnd"/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Oppslag på endringer i kontakt og reservasjonsregisteret</w:t>
            </w:r>
          </w:p>
        </w:tc>
        <w:tc>
          <w:tcPr>
            <w:tcW w:w="0" w:type="auto"/>
          </w:tcPr>
          <w:p w:rsidR="00845465" w:rsidRDefault="00845465" w:rsidP="00845465">
            <w:proofErr w:type="spellStart"/>
            <w:r>
              <w:t>Webservice</w:t>
            </w:r>
            <w:proofErr w:type="spellEnd"/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Videreformidling via ID-porten</w:t>
            </w:r>
          </w:p>
        </w:tc>
        <w:tc>
          <w:tcPr>
            <w:tcW w:w="0" w:type="auto"/>
          </w:tcPr>
          <w:p w:rsidR="00845465" w:rsidRDefault="00845465" w:rsidP="00845465">
            <w:r>
              <w:t>ID-porten / saml2</w:t>
            </w:r>
          </w:p>
        </w:tc>
      </w:tr>
      <w:tr w:rsidR="00845465" w:rsidTr="00845465">
        <w:trPr>
          <w:trHeight w:val="388"/>
        </w:trPr>
        <w:tc>
          <w:tcPr>
            <w:tcW w:w="0" w:type="auto"/>
          </w:tcPr>
          <w:p w:rsidR="00845465" w:rsidRDefault="00845465" w:rsidP="00845465">
            <w:r>
              <w:t>Eksport av hele kontakt og reservasjonsregisteret</w:t>
            </w:r>
          </w:p>
        </w:tc>
        <w:tc>
          <w:tcPr>
            <w:tcW w:w="0" w:type="auto"/>
          </w:tcPr>
          <w:p w:rsidR="00845465" w:rsidRDefault="00845465" w:rsidP="00845465">
            <w:r>
              <w:t>SFTP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Administrasjon av egen informasjon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Tjeneste for Reservasjon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  <w:tr w:rsidR="00845465" w:rsidTr="00845465">
        <w:trPr>
          <w:trHeight w:val="410"/>
        </w:trPr>
        <w:tc>
          <w:tcPr>
            <w:tcW w:w="0" w:type="auto"/>
          </w:tcPr>
          <w:p w:rsidR="00845465" w:rsidRDefault="00845465" w:rsidP="00845465">
            <w:r>
              <w:t>Tjeneste for å velge digital postkasse</w:t>
            </w:r>
          </w:p>
        </w:tc>
        <w:tc>
          <w:tcPr>
            <w:tcW w:w="0" w:type="auto"/>
          </w:tcPr>
          <w:p w:rsidR="00845465" w:rsidRDefault="00845465" w:rsidP="00845465">
            <w:r>
              <w:t>Lenketjeneste</w:t>
            </w:r>
          </w:p>
        </w:tc>
      </w:tr>
    </w:tbl>
    <w:p w:rsidR="00845465" w:rsidRDefault="00845465" w:rsidP="00845465"/>
    <w:p w:rsidR="005D09FE" w:rsidRDefault="00845465" w:rsidP="00845465">
      <w:r>
        <w:t>Beskrivelse av de tekniske grensesnittene gis i de neste kapitelene</w:t>
      </w:r>
    </w:p>
    <w:p w:rsidR="00F7576D" w:rsidRDefault="00F7576D" w:rsidP="00845465"/>
    <w:p w:rsidR="00F7576D" w:rsidRDefault="00F7576D" w:rsidP="00845465"/>
    <w:p w:rsidR="00845465" w:rsidRPr="005D09FE" w:rsidRDefault="00845465" w:rsidP="00845465"/>
    <w:p w:rsidR="001F59EA" w:rsidRDefault="005D09FE" w:rsidP="00845465">
      <w:pPr>
        <w:pStyle w:val="Overskrift3"/>
      </w:pPr>
      <w:bookmarkStart w:id="29" w:name="_Toc381186650"/>
      <w:r>
        <w:t>Aktører</w:t>
      </w:r>
      <w:bookmarkEnd w:id="29"/>
    </w:p>
    <w:p w:rsidR="005D09FE" w:rsidRDefault="005D09FE" w:rsidP="005D09F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9"/>
        <w:gridCol w:w="81"/>
      </w:tblGrid>
      <w:tr w:rsidR="005D09FE" w:rsidRPr="005D09FE" w:rsidTr="005D09FE">
        <w:trPr>
          <w:tblHeader/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Lysskyggelegging"/>
              <w:tblW w:w="0" w:type="auto"/>
              <w:tblLook w:val="04A0" w:firstRow="1" w:lastRow="0" w:firstColumn="1" w:lastColumn="0" w:noHBand="0" w:noVBand="1"/>
            </w:tblPr>
            <w:tblGrid>
              <w:gridCol w:w="2267"/>
              <w:gridCol w:w="5377"/>
            </w:tblGrid>
            <w:tr w:rsidR="005D09FE" w:rsidRPr="005D09FE" w:rsidTr="005D09F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jc w:val="center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lastRenderedPageBreak/>
                    <w:t>Aktør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5D09F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Beskrivelse</w:t>
                  </w:r>
                </w:p>
              </w:tc>
            </w:tr>
            <w:tr w:rsidR="005D09FE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7A007F" w:rsidP="005D09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Sentralforvalter</w:t>
                  </w:r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7A007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proofErr w:type="spellStart"/>
                  <w:r w:rsidRPr="005D09FE">
                    <w:rPr>
                      <w:szCs w:val="24"/>
                    </w:rPr>
                    <w:t>Difi</w:t>
                  </w:r>
                  <w:proofErr w:type="spellEnd"/>
                  <w:r w:rsidRPr="005D09FE">
                    <w:rPr>
                      <w:szCs w:val="24"/>
                    </w:rPr>
                    <w:t xml:space="preserve"> er forvalter av </w:t>
                  </w:r>
                  <w:r w:rsidR="007A007F">
                    <w:rPr>
                      <w:szCs w:val="24"/>
                    </w:rPr>
                    <w:t>Oppslagstjenesten</w:t>
                  </w:r>
                </w:p>
              </w:tc>
            </w:tr>
            <w:tr w:rsidR="00BF458B" w:rsidRPr="005D09FE" w:rsidTr="004F1B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BF458B" w:rsidRPr="005D09FE" w:rsidRDefault="00BF458B" w:rsidP="004F1B1A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Offentlig virksomhet</w:t>
                  </w:r>
                </w:p>
              </w:tc>
              <w:tc>
                <w:tcPr>
                  <w:tcW w:w="0" w:type="auto"/>
                  <w:hideMark/>
                </w:tcPr>
                <w:p w:rsidR="00BF458B" w:rsidRPr="005D09FE" w:rsidRDefault="00BF458B" w:rsidP="004F1B1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Virksomhet som henter ko</w:t>
                  </w:r>
                  <w:r>
                    <w:rPr>
                      <w:szCs w:val="24"/>
                    </w:rPr>
                    <w:t>ntaktinformasjon fra oppslagstjenesten</w:t>
                  </w:r>
                </w:p>
                <w:p w:rsidR="00BF458B" w:rsidRPr="005D09FE" w:rsidRDefault="00BF458B" w:rsidP="004F1B1A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 xml:space="preserve">Kan </w:t>
                  </w:r>
                  <w:r>
                    <w:rPr>
                      <w:szCs w:val="24"/>
                    </w:rPr>
                    <w:t>være representert av en teknisk</w:t>
                  </w:r>
                  <w:r w:rsidRPr="005D09FE">
                    <w:rPr>
                      <w:szCs w:val="24"/>
                    </w:rPr>
                    <w:t xml:space="preserve"> tjenesteleverandør</w:t>
                  </w:r>
                </w:p>
              </w:tc>
            </w:tr>
            <w:tr w:rsidR="00BF458B" w:rsidRPr="005D09FE" w:rsidTr="004F1B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BF458B" w:rsidRPr="005D09FE" w:rsidRDefault="00845465" w:rsidP="004F1B1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Innbygger</w:t>
                  </w:r>
                </w:p>
              </w:tc>
              <w:tc>
                <w:tcPr>
                  <w:tcW w:w="0" w:type="auto"/>
                  <w:hideMark/>
                </w:tcPr>
                <w:p w:rsidR="00BF458B" w:rsidRPr="005D09FE" w:rsidRDefault="00AA46DA" w:rsidP="0084546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Person </w:t>
                  </w:r>
                  <w:r w:rsidR="00BF458B" w:rsidRPr="005D09FE">
                    <w:rPr>
                      <w:szCs w:val="24"/>
                    </w:rPr>
                    <w:t>som har registrert opplysning i kontaktregisteret.</w:t>
                  </w:r>
                  <w:r>
                    <w:rPr>
                      <w:szCs w:val="24"/>
                    </w:rPr>
                    <w:t xml:space="preserve"> Også omtalt som </w:t>
                  </w:r>
                  <w:r w:rsidR="00845465">
                    <w:rPr>
                      <w:szCs w:val="24"/>
                    </w:rPr>
                    <w:t>Person</w:t>
                  </w:r>
                </w:p>
              </w:tc>
            </w:tr>
            <w:tr w:rsidR="005D09FE" w:rsidRPr="005D09FE" w:rsidTr="005D09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ID-porten</w:t>
                  </w:r>
                </w:p>
              </w:tc>
              <w:tc>
                <w:tcPr>
                  <w:tcW w:w="0" w:type="auto"/>
                  <w:hideMark/>
                </w:tcPr>
                <w:p w:rsidR="005D09FE" w:rsidRDefault="005D09FE" w:rsidP="005D09FE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Felleskomponent for autentisering i offentlig sektor</w:t>
                  </w:r>
                  <w:r>
                    <w:rPr>
                      <w:szCs w:val="24"/>
                    </w:rPr>
                    <w:t>.</w:t>
                  </w:r>
                </w:p>
                <w:p w:rsidR="007A007F" w:rsidRDefault="007A007F" w:rsidP="007A007F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Brukes for å påse at </w:t>
                  </w:r>
                  <w:r w:rsidR="00845465">
                    <w:rPr>
                      <w:szCs w:val="24"/>
                    </w:rPr>
                    <w:t>Innbyggere</w:t>
                  </w:r>
                  <w:r>
                    <w:rPr>
                      <w:szCs w:val="24"/>
                    </w:rPr>
                    <w:t xml:space="preserve"> holder informasjon tilgjengeliggjort via Oppslagstjenesten oppdatert.</w:t>
                  </w:r>
                </w:p>
                <w:p w:rsidR="005D09FE" w:rsidRPr="005D09FE" w:rsidRDefault="005D09FE" w:rsidP="007A007F">
                  <w:pPr>
                    <w:spacing w:before="100" w:beforeAutospacing="1" w:after="100" w:afterAutospacing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K</w:t>
                  </w:r>
                  <w:r w:rsidRPr="005D09FE">
                    <w:rPr>
                      <w:szCs w:val="24"/>
                    </w:rPr>
                    <w:t xml:space="preserve">an </w:t>
                  </w:r>
                  <w:r>
                    <w:rPr>
                      <w:szCs w:val="24"/>
                    </w:rPr>
                    <w:t>videreformidle informasjon</w:t>
                  </w:r>
                  <w:r w:rsidR="007A007F">
                    <w:rPr>
                      <w:szCs w:val="24"/>
                    </w:rPr>
                    <w:t xml:space="preserve"> fra Oppslagstjenesten </w:t>
                  </w:r>
                  <w:r w:rsidRPr="005D09FE">
                    <w:rPr>
                      <w:szCs w:val="24"/>
                    </w:rPr>
                    <w:t>til offentlig virksomhet.</w:t>
                  </w:r>
                </w:p>
              </w:tc>
            </w:tr>
            <w:tr w:rsidR="005D09FE" w:rsidRPr="005D09FE" w:rsidTr="005D0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:rsidR="005D09FE" w:rsidRPr="005D09FE" w:rsidRDefault="005D09FE" w:rsidP="005D09FE">
                  <w:pPr>
                    <w:rPr>
                      <w:szCs w:val="24"/>
                    </w:rPr>
                  </w:pPr>
                  <w:proofErr w:type="spellStart"/>
                  <w:r w:rsidRPr="005D09FE">
                    <w:rPr>
                      <w:szCs w:val="24"/>
                    </w:rPr>
                    <w:t>MinID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5D09FE" w:rsidRPr="005D09FE" w:rsidRDefault="005D09FE" w:rsidP="005D09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5D09FE">
                    <w:rPr>
                      <w:szCs w:val="24"/>
                    </w:rPr>
                    <w:t>Felleskomponent for autentisering på n</w:t>
                  </w:r>
                  <w:r w:rsidR="0096116B">
                    <w:rPr>
                      <w:szCs w:val="24"/>
                    </w:rPr>
                    <w:t>ivå 3 i offentlig sektor. Benyt</w:t>
                  </w:r>
                  <w:r w:rsidR="007A007F">
                    <w:rPr>
                      <w:szCs w:val="24"/>
                    </w:rPr>
                    <w:t>ter oppslagstjenesten</w:t>
                  </w:r>
                  <w:r w:rsidRPr="005D09FE">
                    <w:rPr>
                      <w:szCs w:val="24"/>
                    </w:rPr>
                    <w:t>.</w:t>
                  </w:r>
                </w:p>
              </w:tc>
            </w:tr>
            <w:tr w:rsidR="00653ECB" w:rsidRPr="005D09FE" w:rsidTr="005D09F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:rsidR="00653ECB" w:rsidRPr="005D09FE" w:rsidRDefault="00653ECB" w:rsidP="005D09FE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Tjenesteleverandør</w:t>
                  </w:r>
                </w:p>
              </w:tc>
              <w:tc>
                <w:tcPr>
                  <w:tcW w:w="0" w:type="auto"/>
                </w:tcPr>
                <w:p w:rsidR="00653ECB" w:rsidRPr="005D09FE" w:rsidRDefault="00653ECB" w:rsidP="005D09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Privat virksomhet som leverer tjenester på veien av en Offentlig virksomhet.</w:t>
                  </w:r>
                </w:p>
              </w:tc>
            </w:tr>
          </w:tbl>
          <w:p w:rsidR="005D09FE" w:rsidRPr="005D09FE" w:rsidRDefault="005D09FE" w:rsidP="005D09FE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:rsidR="005D09FE" w:rsidRPr="005D09FE" w:rsidRDefault="005D09FE" w:rsidP="005D09FE">
            <w:pPr>
              <w:jc w:val="center"/>
              <w:rPr>
                <w:b/>
                <w:bCs/>
                <w:szCs w:val="24"/>
              </w:rPr>
            </w:pPr>
          </w:p>
        </w:tc>
      </w:tr>
      <w:tr w:rsidR="005D09FE" w:rsidRPr="005D09FE" w:rsidTr="005D09FE">
        <w:trPr>
          <w:tblCellSpacing w:w="15" w:type="dxa"/>
        </w:trPr>
        <w:tc>
          <w:tcPr>
            <w:tcW w:w="0" w:type="auto"/>
            <w:vAlign w:val="center"/>
          </w:tcPr>
          <w:p w:rsidR="005D09FE" w:rsidRPr="005D09FE" w:rsidRDefault="005D09FE" w:rsidP="005D09FE">
            <w:pPr>
              <w:rPr>
                <w:szCs w:val="24"/>
              </w:rPr>
            </w:pPr>
          </w:p>
        </w:tc>
        <w:tc>
          <w:tcPr>
            <w:tcW w:w="0" w:type="auto"/>
            <w:vAlign w:val="center"/>
          </w:tcPr>
          <w:p w:rsidR="005D09FE" w:rsidRPr="005D09FE" w:rsidRDefault="005D09FE" w:rsidP="005D09FE">
            <w:pPr>
              <w:rPr>
                <w:szCs w:val="24"/>
              </w:rPr>
            </w:pPr>
          </w:p>
        </w:tc>
      </w:tr>
    </w:tbl>
    <w:p w:rsidR="005D09FE" w:rsidRDefault="005D09FE" w:rsidP="005D09FE"/>
    <w:p w:rsidR="005D09FE" w:rsidRPr="005D09FE" w:rsidRDefault="005D09FE" w:rsidP="005D09FE"/>
    <w:p w:rsidR="005D09FE" w:rsidRDefault="005D09FE" w:rsidP="0057315F">
      <w:pPr>
        <w:pStyle w:val="Overskrift3"/>
      </w:pPr>
      <w:bookmarkStart w:id="30" w:name="_Toc381186651"/>
      <w:r>
        <w:t>Brukstilfeller</w:t>
      </w:r>
      <w:bookmarkEnd w:id="30"/>
    </w:p>
    <w:p w:rsidR="007A007F" w:rsidRDefault="007A007F" w:rsidP="007A007F">
      <w:r>
        <w:t>Se arkitekturbeskrivelsen for Sikker Digital Post for beskrivelse av virksomhetsprosessene og virksomhetstjenestene definert i Oppslagstjenesten.</w:t>
      </w:r>
    </w:p>
    <w:p w:rsidR="00653ECB" w:rsidRPr="007A007F" w:rsidRDefault="00653ECB" w:rsidP="007A007F">
      <w:r>
        <w:t>Under er en beskrivelse av de funksjoner som er tilgjengelig for de definerte Aktørene av Oppslagstjenesten.</w:t>
      </w:r>
    </w:p>
    <w:p w:rsidR="002044BE" w:rsidRPr="002044BE" w:rsidRDefault="007A007F" w:rsidP="002044BE">
      <w:r>
        <w:rPr>
          <w:noProof/>
        </w:rPr>
        <w:drawing>
          <wp:inline distT="0" distB="0" distL="0" distR="0">
            <wp:extent cx="4895850" cy="3271058"/>
            <wp:effectExtent l="0" t="0" r="0" b="0"/>
            <wp:docPr id="2" name="Bilde 2" descr="usecase_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usecase_overview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27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BE" w:rsidRDefault="0005404C">
      <w:r>
        <w:t>Offentlig virksomhet har følgende tjenester for Uthenting:</w:t>
      </w:r>
    </w:p>
    <w:p w:rsidR="0005404C" w:rsidRDefault="00F87BC1" w:rsidP="00F87BC1">
      <w:pPr>
        <w:pStyle w:val="Listeavsnitt"/>
        <w:numPr>
          <w:ilvl w:val="0"/>
          <w:numId w:val="22"/>
        </w:numPr>
      </w:pPr>
      <w:r>
        <w:t>Oppslag av</w:t>
      </w:r>
      <w:r w:rsidR="00AA46DA">
        <w:t xml:space="preserve"> </w:t>
      </w:r>
      <w:r w:rsidR="00845465">
        <w:t>Innbygger(e</w:t>
      </w:r>
      <w:r>
        <w:t>)</w:t>
      </w:r>
    </w:p>
    <w:p w:rsidR="005A7CAE" w:rsidRPr="0005404C" w:rsidRDefault="005A7CAE" w:rsidP="005A7CAE">
      <w:r>
        <w:t>Offentlig virksomhet har følgende tilleggstjenester for Uthenting:</w:t>
      </w:r>
    </w:p>
    <w:p w:rsidR="0005404C" w:rsidRPr="0005404C" w:rsidRDefault="0005404C" w:rsidP="0005404C">
      <w:pPr>
        <w:pStyle w:val="Listeavsnitt"/>
        <w:numPr>
          <w:ilvl w:val="0"/>
          <w:numId w:val="22"/>
        </w:numPr>
      </w:pPr>
      <w:r>
        <w:lastRenderedPageBreak/>
        <w:t>Oppslag på endringer i kontakt og reservasjonsregisteret</w:t>
      </w:r>
    </w:p>
    <w:p w:rsidR="0005404C" w:rsidRDefault="0005404C" w:rsidP="0005404C">
      <w:pPr>
        <w:pStyle w:val="Listeavsnitt"/>
        <w:numPr>
          <w:ilvl w:val="0"/>
          <w:numId w:val="22"/>
        </w:numPr>
      </w:pPr>
      <w:r>
        <w:t>Eksport av hele kontakt og reservasjonsregisteret</w:t>
      </w:r>
    </w:p>
    <w:p w:rsidR="003C50CE" w:rsidRDefault="005A7CAE" w:rsidP="0005404C">
      <w:pPr>
        <w:pStyle w:val="Listeavsnitt"/>
        <w:numPr>
          <w:ilvl w:val="0"/>
          <w:numId w:val="22"/>
        </w:numPr>
      </w:pPr>
      <w:r>
        <w:t>Utlevering av informasjon</w:t>
      </w:r>
      <w:r w:rsidR="003C50CE">
        <w:t xml:space="preserve"> via ID-porten</w:t>
      </w:r>
    </w:p>
    <w:p w:rsidR="005A7CAE" w:rsidRDefault="005A7CAE" w:rsidP="0005404C"/>
    <w:p w:rsidR="0005404C" w:rsidRDefault="0005404C" w:rsidP="0005404C">
      <w:r>
        <w:t xml:space="preserve">Offentlig Virksomhet </w:t>
      </w:r>
      <w:r w:rsidR="005A7CAE">
        <w:t xml:space="preserve">skal </w:t>
      </w:r>
      <w:r>
        <w:t>gi Innbygger mulighet for å bruke selvbetjeningstjenestene og må dermed ha et forhold til disse tjenestene.</w:t>
      </w:r>
    </w:p>
    <w:p w:rsidR="0005404C" w:rsidRDefault="0005404C" w:rsidP="0005404C"/>
    <w:p w:rsidR="0005404C" w:rsidRDefault="0005404C" w:rsidP="0005404C">
      <w:r>
        <w:t>Innbygger</w:t>
      </w:r>
      <w:r w:rsidR="000E1A85">
        <w:t>e</w:t>
      </w:r>
      <w:r w:rsidR="00AA46DA">
        <w:t>/personer</w:t>
      </w:r>
      <w:r w:rsidR="000E1A85">
        <w:t xml:space="preserve"> har følgende tjenester for s</w:t>
      </w:r>
      <w:r>
        <w:t>elvbetjening:</w:t>
      </w:r>
    </w:p>
    <w:p w:rsidR="0005404C" w:rsidRDefault="0005404C" w:rsidP="0005404C">
      <w:pPr>
        <w:pStyle w:val="Listeavsnitt"/>
        <w:numPr>
          <w:ilvl w:val="0"/>
          <w:numId w:val="23"/>
        </w:numPr>
      </w:pPr>
      <w:r>
        <w:t>Administrasjon av egen informasjon</w:t>
      </w:r>
    </w:p>
    <w:p w:rsidR="0005404C" w:rsidRDefault="000E1A85" w:rsidP="0005404C">
      <w:pPr>
        <w:pStyle w:val="Listeavsnitt"/>
        <w:numPr>
          <w:ilvl w:val="0"/>
          <w:numId w:val="23"/>
        </w:numPr>
      </w:pPr>
      <w:r>
        <w:t>Tjeneste for r</w:t>
      </w:r>
      <w:r w:rsidR="0005404C">
        <w:t>eservasjon</w:t>
      </w:r>
    </w:p>
    <w:p w:rsidR="0005404C" w:rsidRDefault="0005404C" w:rsidP="0005404C">
      <w:pPr>
        <w:pStyle w:val="Listeavsnitt"/>
        <w:numPr>
          <w:ilvl w:val="0"/>
          <w:numId w:val="23"/>
        </w:numPr>
      </w:pPr>
      <w:r>
        <w:t>Tjeneste for å velge digital postkasse</w:t>
      </w:r>
    </w:p>
    <w:p w:rsidR="0005404C" w:rsidRDefault="0005404C"/>
    <w:p w:rsidR="0096116B" w:rsidRDefault="00AA46DA" w:rsidP="002044BE">
      <w:pPr>
        <w:pStyle w:val="NormalWeb"/>
      </w:pPr>
      <w:r>
        <w:t>Innbyggere</w:t>
      </w:r>
      <w:r w:rsidR="003A23FA">
        <w:t xml:space="preserve"> kan registrere EN e-post og ET mobilnummer i registeret.</w:t>
      </w:r>
    </w:p>
    <w:p w:rsidR="005A7CAE" w:rsidRDefault="00A56BE2" w:rsidP="00A85B27">
      <w:pPr>
        <w:pStyle w:val="Overskrift3"/>
      </w:pPr>
      <w:bookmarkStart w:id="31" w:name="_Toc381186652"/>
      <w:r>
        <w:t>Endring i kontaktregisteret</w:t>
      </w:r>
      <w:bookmarkEnd w:id="31"/>
    </w:p>
    <w:p w:rsidR="00A85B27" w:rsidRDefault="00A85B27" w:rsidP="00A85B27">
      <w:r>
        <w:t xml:space="preserve">Det er mulig å abonnere på endringer i kontakt og reservasjonsregisteret </w:t>
      </w:r>
      <w:r w:rsidR="00BD0AE6">
        <w:t xml:space="preserve">som en tilleggstjeneste </w:t>
      </w:r>
      <w:r>
        <w:t>for å kunne holde en lokal kopi oppdatert. Endringstjenesten gir ikke offentlig virksomhet full innsikt i historikken i registeret da tjenesten er ment til å understøtte behovet for å holde en lokal kopi oppdatert.</w:t>
      </w:r>
    </w:p>
    <w:p w:rsidR="00435D1E" w:rsidRDefault="00435D1E" w:rsidP="00A85B27"/>
    <w:p w:rsidR="00A85B27" w:rsidRPr="00A85B27" w:rsidRDefault="00435D1E" w:rsidP="00A85B27">
      <w:r>
        <w:t>Dette betyr at dersom Offentlig virksomhet spør om alle endringer fra et bestemt tidspunkt/endringsnummer og en Person har både blitt opprettet og slettet i perioden etter vil Offentlig virksomhet kun få informasjon om at Innbygger er slettet, altså den aktuelle statusen på Personen.</w:t>
      </w:r>
    </w:p>
    <w:p w:rsidR="00435D1E" w:rsidRDefault="00435D1E" w:rsidP="00181975"/>
    <w:p w:rsidR="00181975" w:rsidRDefault="00181975" w:rsidP="00181975">
      <w:r>
        <w:t>Det er følgende kilder til endringer i kontaktregisteret:</w:t>
      </w:r>
    </w:p>
    <w:p w:rsidR="00181975" w:rsidRDefault="00181975" w:rsidP="00181975">
      <w:pPr>
        <w:pStyle w:val="Listeavsnitt"/>
        <w:numPr>
          <w:ilvl w:val="0"/>
          <w:numId w:val="34"/>
        </w:numPr>
      </w:pPr>
      <w:r>
        <w:t>Personen selv</w:t>
      </w:r>
    </w:p>
    <w:p w:rsidR="00181975" w:rsidRDefault="00535DDB" w:rsidP="00181975">
      <w:pPr>
        <w:pStyle w:val="Listeavsnitt"/>
        <w:numPr>
          <w:ilvl w:val="0"/>
          <w:numId w:val="34"/>
        </w:numPr>
      </w:pPr>
      <w:r>
        <w:t>Register</w:t>
      </w:r>
      <w:r w:rsidR="00181975">
        <w:t>tjenesten selv eller andre sentrale tjenester</w:t>
      </w:r>
    </w:p>
    <w:p w:rsidR="00181975" w:rsidRDefault="00181975" w:rsidP="00181975">
      <w:pPr>
        <w:pStyle w:val="Listeavsnitt"/>
        <w:numPr>
          <w:ilvl w:val="0"/>
          <w:numId w:val="34"/>
        </w:numPr>
      </w:pPr>
      <w:r>
        <w:t>Postkasseleverandør</w:t>
      </w:r>
    </w:p>
    <w:p w:rsidR="00181975" w:rsidRDefault="00181975" w:rsidP="00181975">
      <w:pPr>
        <w:pStyle w:val="Listeavsnitt"/>
        <w:numPr>
          <w:ilvl w:val="0"/>
          <w:numId w:val="34"/>
        </w:numPr>
      </w:pPr>
      <w:r>
        <w:t>Det sentral</w:t>
      </w:r>
      <w:r w:rsidR="001E5842">
        <w:t>e</w:t>
      </w:r>
      <w:r>
        <w:t xml:space="preserve"> folkeregisteret (DSF)</w:t>
      </w:r>
    </w:p>
    <w:p w:rsidR="00535DDB" w:rsidRDefault="00535DDB" w:rsidP="00181975">
      <w:pPr>
        <w:pStyle w:val="Listeavsnitt"/>
        <w:numPr>
          <w:ilvl w:val="0"/>
          <w:numId w:val="34"/>
        </w:numPr>
      </w:pPr>
      <w:r>
        <w:t>Sentralforvalter</w:t>
      </w:r>
    </w:p>
    <w:p w:rsidR="00181975" w:rsidRDefault="00181975" w:rsidP="00181975"/>
    <w:p w:rsidR="00535DDB" w:rsidRPr="00535DDB" w:rsidRDefault="00535DDB" w:rsidP="00181975">
      <w:pPr>
        <w:rPr>
          <w:b/>
        </w:rPr>
      </w:pPr>
      <w:r w:rsidRPr="00535DDB">
        <w:rPr>
          <w:b/>
        </w:rPr>
        <w:t>Personen selv</w:t>
      </w:r>
    </w:p>
    <w:p w:rsidR="00181975" w:rsidRDefault="00D87707" w:rsidP="00A56BE2">
      <w:r>
        <w:t>Hoved årsaken vil være en</w:t>
      </w:r>
      <w:r w:rsidR="00181975">
        <w:t xml:space="preserve">dringer gjort av </w:t>
      </w:r>
      <w:r w:rsidR="00535DDB">
        <w:t>Personen</w:t>
      </w:r>
      <w:r w:rsidR="00181975">
        <w:t xml:space="preserve"> selv, enten det er kontaktinformasjon som er lagt til, endret eller fjernet, eller reservasjon som er gjort eller opphevet.</w:t>
      </w:r>
    </w:p>
    <w:p w:rsidR="00535DDB" w:rsidRDefault="00535DDB" w:rsidP="00A56BE2"/>
    <w:p w:rsidR="00535DDB" w:rsidRPr="00535DDB" w:rsidRDefault="00535DDB" w:rsidP="00535DDB">
      <w:pPr>
        <w:rPr>
          <w:b/>
        </w:rPr>
      </w:pPr>
      <w:r w:rsidRPr="00535DDB">
        <w:rPr>
          <w:b/>
        </w:rPr>
        <w:t>Registertjenesten selv eller andre sentrale tjenester</w:t>
      </w:r>
    </w:p>
    <w:p w:rsidR="00535DDB" w:rsidRDefault="00535DDB" w:rsidP="00A56BE2">
      <w:r>
        <w:t>Registeret selv gjør verifisering av kontaktinformasjon jevnlig. Dette vil medføre endring av informasjonen om kontaktinformasjonen (verifikasjonsdato), eller medføre at personen selv gjør endringer av kontaktinformasjonen.</w:t>
      </w:r>
    </w:p>
    <w:p w:rsidR="00535DDB" w:rsidRDefault="00535DDB" w:rsidP="00A56BE2"/>
    <w:p w:rsidR="00535DDB" w:rsidRPr="00535DDB" w:rsidRDefault="00535DDB" w:rsidP="00A56BE2">
      <w:pPr>
        <w:rPr>
          <w:b/>
        </w:rPr>
      </w:pPr>
      <w:r w:rsidRPr="00535DDB">
        <w:rPr>
          <w:b/>
        </w:rPr>
        <w:t>Postkasseleverandør</w:t>
      </w:r>
    </w:p>
    <w:p w:rsidR="00181975" w:rsidRDefault="00181975" w:rsidP="00A56BE2">
      <w:r>
        <w:t>Endringer i kontaktregisteret kan også komme fra Postkasseleverandør i forbindelse med at Innbygger har endret sikker digital postkasse og postkasseleverandøren har oppdatert informasjon om denne.</w:t>
      </w:r>
      <w:r w:rsidR="00535DDB">
        <w:t xml:space="preserve"> Postkasseleverandør er den som forvalter sertifikatinformasjonen i registeret.</w:t>
      </w:r>
    </w:p>
    <w:p w:rsidR="00535DDB" w:rsidRDefault="00535DDB" w:rsidP="00A56BE2"/>
    <w:p w:rsidR="00535DDB" w:rsidRPr="00535DDB" w:rsidRDefault="00535DDB" w:rsidP="00535DDB">
      <w:pPr>
        <w:rPr>
          <w:b/>
        </w:rPr>
      </w:pPr>
      <w:r w:rsidRPr="00535DDB">
        <w:rPr>
          <w:b/>
        </w:rPr>
        <w:t>Det sentrale folkeregisteret (DSF)</w:t>
      </w:r>
    </w:p>
    <w:p w:rsidR="00535DDB" w:rsidRDefault="00535DDB" w:rsidP="00A56BE2">
      <w:r>
        <w:t>Kontakt og reservasjonsregisteret vaskes mot DSF jevnlig. Dette vil medføre at Personer slettes fra registeret. Se mer informasjon om de ulike årsakene til sletting fra registeret.</w:t>
      </w:r>
    </w:p>
    <w:p w:rsidR="00535DDB" w:rsidRDefault="00535DDB" w:rsidP="00A56BE2"/>
    <w:p w:rsidR="00535DDB" w:rsidRPr="00535DDB" w:rsidRDefault="00535DDB" w:rsidP="00A56BE2">
      <w:pPr>
        <w:rPr>
          <w:b/>
        </w:rPr>
      </w:pPr>
      <w:r w:rsidRPr="00535DDB">
        <w:rPr>
          <w:b/>
        </w:rPr>
        <w:t>Sentralforvalter</w:t>
      </w:r>
    </w:p>
    <w:p w:rsidR="00535DDB" w:rsidRDefault="00535DDB" w:rsidP="00A56BE2">
      <w:r>
        <w:t xml:space="preserve">Sentralforvalter vil kunne legge inn testbruker for kortere periode. Dette for å </w:t>
      </w:r>
      <w:r w:rsidR="008C3D6C">
        <w:t>understøtte behov fremsatt av Offentlige Virksomheter som bruker registeret. Dette vil kunne medføre at Personer blir opprettet og slettet.</w:t>
      </w:r>
    </w:p>
    <w:p w:rsidR="00181975" w:rsidRDefault="00181975" w:rsidP="00A56BE2"/>
    <w:p w:rsidR="008C3D6C" w:rsidRDefault="008C3D6C" w:rsidP="008C3D6C">
      <w:pPr>
        <w:pStyle w:val="Overskrift3"/>
      </w:pPr>
      <w:bookmarkStart w:id="32" w:name="_Toc381186653"/>
      <w:r>
        <w:t>Sletting fra kontaktregisteret</w:t>
      </w:r>
      <w:bookmarkEnd w:id="32"/>
    </w:p>
    <w:p w:rsidR="00CA722B" w:rsidRDefault="00CA722B" w:rsidP="00CA722B">
      <w:r>
        <w:t>Årsakene knyttet til hvorfor en Person slettes fra registeret er beskrevet begrepskatalogen.</w:t>
      </w:r>
    </w:p>
    <w:p w:rsidR="00CA722B" w:rsidRPr="00CA722B" w:rsidRDefault="00CA722B" w:rsidP="00CA722B">
      <w:r>
        <w:t xml:space="preserve">Se kodeverk for feltet </w:t>
      </w:r>
      <w:r w:rsidRPr="00CA722B">
        <w:rPr>
          <w:i/>
        </w:rPr>
        <w:t>beskrivelse</w:t>
      </w:r>
      <w:r>
        <w:t xml:space="preserve"> på Person i kontaktregisteret her: </w:t>
      </w:r>
      <w:hyperlink r:id="rId24" w:history="1">
        <w:r w:rsidRPr="00047B47">
          <w:rPr>
            <w:rStyle w:val="Hyperkobling"/>
          </w:rPr>
          <w:t>http://begrep.difi.no/Oppslagstjenesten/Person.html</w:t>
        </w:r>
      </w:hyperlink>
      <w:r>
        <w:t xml:space="preserve"> </w:t>
      </w:r>
    </w:p>
    <w:p w:rsidR="00D87707" w:rsidRDefault="00D87707" w:rsidP="00D87707"/>
    <w:p w:rsidR="006C71A3" w:rsidRPr="00A56BE2" w:rsidRDefault="006C71A3" w:rsidP="00D87707"/>
    <w:p w:rsidR="000E1A85" w:rsidRDefault="000E1A85" w:rsidP="000E1A85">
      <w:pPr>
        <w:pStyle w:val="Overskrift1"/>
      </w:pPr>
      <w:bookmarkStart w:id="33" w:name="_Toc381186654"/>
      <w:r>
        <w:t>Hvordan få tilgang til Oppslagstjenesten?</w:t>
      </w:r>
      <w:bookmarkEnd w:id="33"/>
    </w:p>
    <w:p w:rsidR="000E1A85" w:rsidRDefault="00302E86" w:rsidP="000E1A85">
      <w:bookmarkStart w:id="34" w:name="bmTittel"/>
      <w:bookmarkEnd w:id="34"/>
      <w:r>
        <w:rPr>
          <w:noProof/>
        </w:rPr>
        <w:pict>
          <v:roundrect id="_x0000_s1039" style="position:absolute;margin-left:-35.65pt;margin-top:7pt;width:468.75pt;height:62.25pt;z-index:251664384" arcsize="10923f" fillcolor="#d8d8d8 [2732]" stroked="f">
            <v:textbox style="mso-next-textbox:#_x0000_s1039">
              <w:txbxContent>
                <w:p w:rsidR="00302E86" w:rsidRPr="00436535" w:rsidRDefault="00302E86" w:rsidP="000E1A85">
                  <w:pPr>
                    <w:rPr>
                      <w:b/>
                    </w:rPr>
                  </w:pPr>
                  <w:r w:rsidRPr="00436535">
                    <w:rPr>
                      <w:b/>
                    </w:rPr>
                    <w:t>Kontakt oss</w:t>
                  </w:r>
                </w:p>
                <w:p w:rsidR="00302E86" w:rsidRDefault="00302E86" w:rsidP="000E1A85">
                  <w:r>
                    <w:t xml:space="preserve">Les mer på </w:t>
                  </w:r>
                  <w:hyperlink r:id="rId25" w:history="1">
                    <w:r w:rsidRPr="00B174CF">
                      <w:rPr>
                        <w:rStyle w:val="Hyperkobling"/>
                      </w:rPr>
                      <w:t>http://samarbeid.difi.no</w:t>
                    </w:r>
                  </w:hyperlink>
                  <w:r>
                    <w:t xml:space="preserve"> eller ta kontakt med </w:t>
                  </w:r>
                  <w:hyperlink r:id="rId26" w:history="1">
                    <w:r w:rsidRPr="00B174CF">
                      <w:rPr>
                        <w:rStyle w:val="Hyperkobling"/>
                      </w:rPr>
                      <w:t>idporten@difi.no</w:t>
                    </w:r>
                  </w:hyperlink>
                  <w:r>
                    <w:t xml:space="preserve"> for å få hjelp med å ta i bruk Digitalt kontaktregister, da vil du kunne få den mest oppdaterte informasjonen</w:t>
                  </w:r>
                </w:p>
                <w:p w:rsidR="00302E86" w:rsidRDefault="00302E86" w:rsidP="000E1A85"/>
              </w:txbxContent>
            </v:textbox>
          </v:roundrect>
        </w:pict>
      </w:r>
    </w:p>
    <w:p w:rsidR="000E1A85" w:rsidRPr="00436535" w:rsidRDefault="000E1A85" w:rsidP="000E1A85"/>
    <w:p w:rsidR="000E1A85" w:rsidRDefault="000E1A85" w:rsidP="000E1A85"/>
    <w:p w:rsidR="000E1A85" w:rsidRDefault="000E1A85" w:rsidP="000E1A85"/>
    <w:p w:rsidR="000E1A85" w:rsidRDefault="000E1A85" w:rsidP="000E1A85"/>
    <w:p w:rsidR="000E1A85" w:rsidRDefault="000E1A85" w:rsidP="000E1A85">
      <w:p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 xml:space="preserve">Følgende må gjøres før din virksomhet kan ta i bruk </w:t>
      </w:r>
      <w:r>
        <w:rPr>
          <w:szCs w:val="24"/>
        </w:rPr>
        <w:t>Oppslagstjenesten:</w:t>
      </w:r>
    </w:p>
    <w:p w:rsidR="000E1A85" w:rsidRPr="000E1A85" w:rsidRDefault="000E1A85" w:rsidP="000E1A85">
      <w:pPr>
        <w:spacing w:before="100" w:beforeAutospacing="1" w:after="100" w:afterAutospacing="1"/>
        <w:rPr>
          <w:b/>
          <w:szCs w:val="24"/>
        </w:rPr>
      </w:pPr>
      <w:r w:rsidRPr="000E1A85">
        <w:rPr>
          <w:b/>
          <w:szCs w:val="24"/>
        </w:rPr>
        <w:t>Merkantile krav: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BF458B">
        <w:rPr>
          <w:szCs w:val="24"/>
        </w:rPr>
        <w:t>Bruksvilkår for oppslagstjenesten må aksepteres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>Kontaktpersoner hos virksomhet og eventuelt tjenesteleverandører må være registrert i samarbeidsportalen</w:t>
      </w:r>
    </w:p>
    <w:p w:rsid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 xml:space="preserve">Virksomheten må bidra med informasjon til </w:t>
      </w:r>
      <w:proofErr w:type="spellStart"/>
      <w:r w:rsidRPr="00A74652">
        <w:rPr>
          <w:szCs w:val="24"/>
        </w:rPr>
        <w:t>årshjulet</w:t>
      </w:r>
      <w:proofErr w:type="spellEnd"/>
      <w:r w:rsidRPr="00A74652">
        <w:rPr>
          <w:szCs w:val="24"/>
        </w:rPr>
        <w:t xml:space="preserve"> for forvaltningen av kontaktregisteret</w:t>
      </w:r>
    </w:p>
    <w:p w:rsidR="000E1A85" w:rsidRPr="000E1A85" w:rsidRDefault="000E1A85" w:rsidP="000E1A85">
      <w:pPr>
        <w:spacing w:before="100" w:beforeAutospacing="1" w:after="100" w:afterAutospacing="1"/>
        <w:rPr>
          <w:b/>
          <w:szCs w:val="24"/>
        </w:rPr>
      </w:pPr>
      <w:r w:rsidRPr="000E1A85">
        <w:rPr>
          <w:b/>
          <w:szCs w:val="24"/>
        </w:rPr>
        <w:t>Tekniske krav:</w:t>
      </w:r>
    </w:p>
    <w:p w:rsidR="000E1A85" w:rsidRPr="000E1A85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>
        <w:rPr>
          <w:szCs w:val="24"/>
        </w:rPr>
        <w:t>Anskaffe virksomhetssertifikat</w:t>
      </w:r>
    </w:p>
    <w:p w:rsidR="000E1A85" w:rsidRPr="00BF458B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BF458B">
        <w:rPr>
          <w:szCs w:val="24"/>
        </w:rPr>
        <w:t>Verifikasjonstest av integrasjonen må være gjennomført i et verifikasjonsmiljø</w:t>
      </w:r>
    </w:p>
    <w:p w:rsidR="000E1A85" w:rsidRPr="00A74652" w:rsidRDefault="000E1A85" w:rsidP="000E1A85">
      <w:pPr>
        <w:numPr>
          <w:ilvl w:val="0"/>
          <w:numId w:val="9"/>
        </w:numPr>
        <w:spacing w:before="100" w:beforeAutospacing="1" w:after="100" w:afterAutospacing="1"/>
        <w:rPr>
          <w:szCs w:val="24"/>
        </w:rPr>
      </w:pPr>
      <w:r w:rsidRPr="00A74652">
        <w:rPr>
          <w:szCs w:val="24"/>
        </w:rPr>
        <w:t>Produksjonssetting må planlegges og koordineres opp i mot andre virksomheters bruk av kontaktregisteret</w:t>
      </w:r>
    </w:p>
    <w:p w:rsidR="000E1A85" w:rsidRPr="000E1A85" w:rsidRDefault="000E1A85" w:rsidP="000E1A85">
      <w:pPr>
        <w:spacing w:before="100" w:beforeAutospacing="1" w:after="100" w:afterAutospacing="1"/>
        <w:rPr>
          <w:szCs w:val="24"/>
        </w:rPr>
      </w:pPr>
      <w:r w:rsidRPr="000E1A85">
        <w:rPr>
          <w:szCs w:val="24"/>
        </w:rPr>
        <w:t xml:space="preserve">Tilgangen til </w:t>
      </w:r>
      <w:r>
        <w:rPr>
          <w:szCs w:val="24"/>
        </w:rPr>
        <w:t xml:space="preserve">Oppslagstjenesten </w:t>
      </w:r>
      <w:r w:rsidRPr="000E1A85">
        <w:rPr>
          <w:szCs w:val="24"/>
        </w:rPr>
        <w:t xml:space="preserve">er kostnadsfri. </w:t>
      </w:r>
    </w:p>
    <w:p w:rsidR="000E1A85" w:rsidRPr="00A74652" w:rsidRDefault="000E1A85" w:rsidP="000E1A85">
      <w:pPr>
        <w:spacing w:before="100" w:beforeAutospacing="1" w:after="100" w:afterAutospacing="1"/>
        <w:rPr>
          <w:szCs w:val="24"/>
        </w:rPr>
      </w:pPr>
    </w:p>
    <w:p w:rsidR="000E1A85" w:rsidRDefault="000E1A85" w:rsidP="000E1A85">
      <w:pPr>
        <w:pStyle w:val="Overskrift2"/>
      </w:pPr>
      <w:bookmarkStart w:id="35" w:name="_Toc381186655"/>
      <w:r>
        <w:lastRenderedPageBreak/>
        <w:t>Informasjon som må utveksles</w:t>
      </w:r>
      <w:bookmarkEnd w:id="35"/>
    </w:p>
    <w:p w:rsidR="000E1A85" w:rsidRDefault="000E1A85" w:rsidP="000E1A85">
      <w:pPr>
        <w:pStyle w:val="NormalWeb"/>
      </w:pPr>
      <w:r>
        <w:t>Følgende informasjon må oppgis/avtales før man kan ta i bruke kontaktregisteret.</w:t>
      </w:r>
    </w:p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4798"/>
        <w:gridCol w:w="3128"/>
      </w:tblGrid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 xml:space="preserve">Organisasjonsnummer for virksomheten. Dette må være det organisasjonsnummeret som ligger i </w:t>
            </w:r>
            <w:r w:rsidRPr="00EB116E">
              <w:t>Virksomhetssertifikat</w:t>
            </w:r>
            <w:r>
              <w:t>et brukt i forbindelse med oppslag mot Oppslagstjenesten</w:t>
            </w:r>
            <w:r w:rsidRPr="00EB116E">
              <w:t xml:space="preserve"> 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</w:p>
        </w:tc>
      </w:tr>
      <w:tr w:rsidR="000E1A85" w:rsidRPr="00EB116E" w:rsidTr="00C13449">
        <w:tc>
          <w:tcPr>
            <w:tcW w:w="3027" w:type="pct"/>
          </w:tcPr>
          <w:p w:rsidR="000E1A85" w:rsidRDefault="000E1A85" w:rsidP="00C13449">
            <w:pPr>
              <w:spacing w:before="100" w:beforeAutospacing="1" w:after="100" w:afterAutospacing="1"/>
            </w:pPr>
            <w:r>
              <w:t>Sertifikat for autentisering mot filtjeneste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>Sertifikat som ønskes brukt for kryptering av krypteringsnøkkel</w:t>
            </w:r>
          </w:p>
        </w:tc>
      </w:tr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Default="000E1A85" w:rsidP="00C13449">
            <w:pPr>
              <w:spacing w:before="100" w:beforeAutospacing="1" w:after="100" w:afterAutospacing="1"/>
            </w:pPr>
            <w:r>
              <w:t>Sertifikat for kryptering i filtjeneste</w:t>
            </w:r>
          </w:p>
        </w:tc>
        <w:tc>
          <w:tcPr>
            <w:tcW w:w="1973" w:type="pct"/>
          </w:tcPr>
          <w:p w:rsidR="000E1A85" w:rsidRDefault="000E1A85" w:rsidP="00C13449">
            <w:pPr>
              <w:spacing w:before="100" w:beforeAutospacing="1" w:after="100" w:afterAutospacing="1"/>
            </w:pPr>
            <w:r>
              <w:t xml:space="preserve">Sertifikat som ønskes brukt for autentisering mot filtjenesten. </w:t>
            </w:r>
          </w:p>
        </w:tc>
      </w:tr>
      <w:tr w:rsidR="000E1A85" w:rsidRPr="00EB116E" w:rsidTr="00C13449">
        <w:tc>
          <w:tcPr>
            <w:tcW w:w="3027" w:type="pct"/>
          </w:tcPr>
          <w:p w:rsidR="000E1A85" w:rsidRPr="00EB116E" w:rsidRDefault="000E1A85" w:rsidP="000E1A85">
            <w:pPr>
              <w:spacing w:before="100" w:beforeAutospacing="1" w:after="100" w:afterAutospacing="1"/>
            </w:pPr>
            <w:r w:rsidRPr="00EB116E">
              <w:t xml:space="preserve">Domenenavn brukt i </w:t>
            </w:r>
            <w:r>
              <w:t>GOTO</w:t>
            </w:r>
            <w:r w:rsidRPr="00EB116E">
              <w:t xml:space="preserve"> parameter for lenketjenesten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>Dette kan være en eller fler FQDN som Offentlig Virksomhet ønsker brukt.</w:t>
            </w:r>
          </w:p>
        </w:tc>
      </w:tr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Pr="00EB116E" w:rsidRDefault="000E1A85" w:rsidP="000E1A85">
            <w:pPr>
              <w:spacing w:before="100" w:beforeAutospacing="1" w:after="100" w:afterAutospacing="1"/>
            </w:pPr>
            <w:r>
              <w:t>Om virksomheten ønsker å motta kontaktinformasjon over ID-portens SAML2-grensesnitt</w:t>
            </w:r>
          </w:p>
        </w:tc>
        <w:tc>
          <w:tcPr>
            <w:tcW w:w="1973" w:type="pct"/>
          </w:tcPr>
          <w:p w:rsidR="000E1A85" w:rsidRDefault="000E1A85" w:rsidP="00C13449">
            <w:pPr>
              <w:spacing w:before="100" w:beforeAutospacing="1" w:after="100" w:afterAutospacing="1"/>
            </w:pPr>
          </w:p>
        </w:tc>
      </w:tr>
    </w:tbl>
    <w:p w:rsidR="000E1A85" w:rsidRDefault="000E1A85" w:rsidP="000E1A85"/>
    <w:p w:rsidR="00F7576D" w:rsidRDefault="00F7576D" w:rsidP="00F7576D">
      <w:r>
        <w:t xml:space="preserve">Det er ikke behov for å oppgi/utlevere noen form for sertifikater ved bruk av </w:t>
      </w:r>
      <w:proofErr w:type="spellStart"/>
      <w:r>
        <w:t>Webservice</w:t>
      </w:r>
      <w:proofErr w:type="spellEnd"/>
      <w:r>
        <w:t xml:space="preserve"> tjenesten da alle sertifikater utveksles som del av meldingen.</w:t>
      </w:r>
    </w:p>
    <w:p w:rsidR="000E1A85" w:rsidRDefault="000E1A85" w:rsidP="000E1A85"/>
    <w:p w:rsidR="00F7576D" w:rsidRDefault="00F7576D" w:rsidP="000E1A85"/>
    <w:p w:rsidR="000E1A85" w:rsidRDefault="000E1A85" w:rsidP="000E1A85">
      <w:proofErr w:type="spellStart"/>
      <w:r>
        <w:t>Difi</w:t>
      </w:r>
      <w:proofErr w:type="spellEnd"/>
      <w:r>
        <w:t xml:space="preserve"> vil tildele følgende informasjon: </w:t>
      </w:r>
    </w:p>
    <w:p w:rsidR="000E1A85" w:rsidRDefault="000E1A85" w:rsidP="000E1A85"/>
    <w:tbl>
      <w:tblPr>
        <w:tblStyle w:val="Lysskyggelegging"/>
        <w:tblW w:w="5000" w:type="pct"/>
        <w:tblLook w:val="0400" w:firstRow="0" w:lastRow="0" w:firstColumn="0" w:lastColumn="0" w:noHBand="0" w:noVBand="1"/>
      </w:tblPr>
      <w:tblGrid>
        <w:gridCol w:w="4798"/>
        <w:gridCol w:w="3128"/>
      </w:tblGrid>
      <w:tr w:rsidR="000E1A85" w:rsidRPr="00EB116E" w:rsidTr="00C1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27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 w:rsidRPr="00EB116E">
              <w:t xml:space="preserve">Unik ID for </w:t>
            </w:r>
            <w:r>
              <w:t>Offentlig Virksomhet</w:t>
            </w:r>
          </w:p>
        </w:tc>
        <w:tc>
          <w:tcPr>
            <w:tcW w:w="1973" w:type="pct"/>
          </w:tcPr>
          <w:p w:rsidR="000E1A85" w:rsidRPr="00EB116E" w:rsidRDefault="000E1A85" w:rsidP="00C13449">
            <w:pPr>
              <w:spacing w:before="100" w:beforeAutospacing="1" w:after="100" w:afterAutospacing="1"/>
            </w:pPr>
            <w:r>
              <w:t xml:space="preserve">Dette blir angitt av </w:t>
            </w:r>
            <w:proofErr w:type="spellStart"/>
            <w:r>
              <w:t>Difi</w:t>
            </w:r>
            <w:proofErr w:type="spellEnd"/>
            <w:r>
              <w:t xml:space="preserve"> og skal brukes av virksomheten i </w:t>
            </w:r>
            <w:proofErr w:type="spellStart"/>
            <w:r>
              <w:t>webservice</w:t>
            </w:r>
            <w:proofErr w:type="spellEnd"/>
            <w:r>
              <w:t>-grensesnittet.</w:t>
            </w:r>
          </w:p>
        </w:tc>
      </w:tr>
    </w:tbl>
    <w:p w:rsidR="000E1A85" w:rsidRDefault="000E1A85" w:rsidP="000E1A85"/>
    <w:p w:rsidR="000E1A85" w:rsidRDefault="000E1A85" w:rsidP="000E1A85">
      <w:r>
        <w:t>All informasjon utveksles over e-post (</w:t>
      </w:r>
      <w:hyperlink r:id="rId27" w:history="1">
        <w:r>
          <w:rPr>
            <w:rStyle w:val="Hyperkobling"/>
          </w:rPr>
          <w:t>idporten@difi.no</w:t>
        </w:r>
      </w:hyperlink>
      <w:r>
        <w:t>).</w:t>
      </w:r>
    </w:p>
    <w:p w:rsidR="000E1A85" w:rsidRDefault="000E1A85" w:rsidP="00F7576D"/>
    <w:p w:rsidR="00F7576D" w:rsidRDefault="00F7576D" w:rsidP="00F7576D"/>
    <w:p w:rsidR="008F17E9" w:rsidRDefault="00476856" w:rsidP="008F17E9">
      <w:pPr>
        <w:pStyle w:val="Overskrift1"/>
      </w:pPr>
      <w:bookmarkStart w:id="36" w:name="_Toc381186656"/>
      <w:r>
        <w:t>Overordnet teknisk beskrivelse</w:t>
      </w:r>
      <w:bookmarkEnd w:id="36"/>
    </w:p>
    <w:p w:rsidR="00B03778" w:rsidRPr="00B03778" w:rsidRDefault="00B03778" w:rsidP="00B03778"/>
    <w:p w:rsidR="00946230" w:rsidRPr="00946230" w:rsidRDefault="008F17E9" w:rsidP="00946230">
      <w:pPr>
        <w:pStyle w:val="Overskrift2"/>
      </w:pPr>
      <w:bookmarkStart w:id="37" w:name="_Toc381186657"/>
      <w:r>
        <w:t>Datamodell</w:t>
      </w:r>
      <w:bookmarkEnd w:id="37"/>
    </w:p>
    <w:p w:rsidR="00404528" w:rsidRDefault="005D06F6" w:rsidP="005D06F6">
      <w:r>
        <w:t>Datamodellen og a</w:t>
      </w:r>
      <w:r w:rsidR="00946230">
        <w:t>lle begrep brukt i tjenesten er dokumentert i begrepskatalogen</w:t>
      </w:r>
      <w:r>
        <w:t xml:space="preserve">. </w:t>
      </w:r>
      <w:r w:rsidR="00946230">
        <w:t xml:space="preserve">Denne datamodellen brukes både i </w:t>
      </w:r>
      <w:proofErr w:type="spellStart"/>
      <w:r w:rsidR="00946230">
        <w:t>webservice</w:t>
      </w:r>
      <w:proofErr w:type="spellEnd"/>
      <w:r w:rsidR="00946230">
        <w:t xml:space="preserve"> tjenesten og i fil grensesnittet.</w:t>
      </w:r>
      <w:r w:rsidR="008E6BF0">
        <w:t xml:space="preserve"> </w:t>
      </w:r>
    </w:p>
    <w:p w:rsidR="00B501DF" w:rsidRPr="00B501DF" w:rsidRDefault="00B501DF" w:rsidP="00B501DF"/>
    <w:p w:rsidR="00476856" w:rsidRDefault="00476856" w:rsidP="00476856">
      <w:pPr>
        <w:pStyle w:val="Overskrift2"/>
      </w:pPr>
      <w:bookmarkStart w:id="38" w:name="_Toc381186658"/>
      <w:r>
        <w:t>Referanseklienter</w:t>
      </w:r>
      <w:bookmarkEnd w:id="38"/>
    </w:p>
    <w:p w:rsidR="00476856" w:rsidRPr="00F73B79" w:rsidRDefault="00A6247D" w:rsidP="00476856">
      <w:pPr>
        <w:rPr>
          <w:rStyle w:val="Hyperkobling"/>
          <w:color w:val="auto"/>
        </w:rPr>
      </w:pPr>
      <w:r>
        <w:t xml:space="preserve">Referanseklient for oppslagstjenesten </w:t>
      </w:r>
      <w:proofErr w:type="gramStart"/>
      <w:r>
        <w:t>sitt</w:t>
      </w:r>
      <w:proofErr w:type="gramEnd"/>
      <w:r>
        <w:t xml:space="preserve"> </w:t>
      </w:r>
      <w:proofErr w:type="spellStart"/>
      <w:r>
        <w:t>webservice</w:t>
      </w:r>
      <w:proofErr w:type="spellEnd"/>
      <w:r>
        <w:t xml:space="preserve"> grensesnitt</w:t>
      </w:r>
      <w:r w:rsidR="00476856" w:rsidRPr="00F73B79">
        <w:t xml:space="preserve"> vil bli lagt ut på </w:t>
      </w:r>
      <w:proofErr w:type="spellStart"/>
      <w:r w:rsidR="00476856" w:rsidRPr="00F73B79">
        <w:t>github</w:t>
      </w:r>
      <w:proofErr w:type="spellEnd"/>
      <w:r w:rsidR="00476856" w:rsidRPr="00F73B79">
        <w:t xml:space="preserve"> her: </w:t>
      </w:r>
      <w:hyperlink r:id="rId28" w:history="1">
        <w:r w:rsidR="00476856" w:rsidRPr="00F73B79">
          <w:rPr>
            <w:rStyle w:val="Hyperkobling"/>
            <w:color w:val="auto"/>
          </w:rPr>
          <w:t>https://github.com/difi/</w:t>
        </w:r>
      </w:hyperlink>
    </w:p>
    <w:p w:rsidR="008B6695" w:rsidRDefault="00476856" w:rsidP="00975145">
      <w:pPr>
        <w:rPr>
          <w:rStyle w:val="Hyperkobling"/>
          <w:color w:val="FF0000"/>
          <w:u w:val="none"/>
        </w:rPr>
      </w:pPr>
      <w:r w:rsidRPr="00F73B79">
        <w:rPr>
          <w:rStyle w:val="Hyperkobling"/>
          <w:color w:val="FF0000"/>
          <w:highlight w:val="yellow"/>
          <w:u w:val="none"/>
        </w:rPr>
        <w:t>Planlagt levert til uke 12 i 2014.</w:t>
      </w:r>
    </w:p>
    <w:p w:rsidR="00975145" w:rsidRPr="00975145" w:rsidRDefault="00975145" w:rsidP="00975145">
      <w:pPr>
        <w:rPr>
          <w:color w:val="FF0000"/>
        </w:rPr>
      </w:pPr>
    </w:p>
    <w:p w:rsidR="008F17E9" w:rsidRDefault="008F17E9" w:rsidP="00476856">
      <w:pPr>
        <w:pStyle w:val="Overskrift1"/>
      </w:pPr>
      <w:bookmarkStart w:id="39" w:name="_Toc381186659"/>
      <w:proofErr w:type="spellStart"/>
      <w:r>
        <w:lastRenderedPageBreak/>
        <w:t>Webservice</w:t>
      </w:r>
      <w:proofErr w:type="spellEnd"/>
      <w:r>
        <w:t xml:space="preserve"> grensesnitt</w:t>
      </w:r>
      <w:bookmarkEnd w:id="39"/>
    </w:p>
    <w:p w:rsidR="004F1B1A" w:rsidRDefault="008F17E9" w:rsidP="008F17E9">
      <w:r w:rsidRPr="00F73B79">
        <w:t>Se teknisk dokumenta</w:t>
      </w:r>
      <w:r w:rsidR="002E42E4" w:rsidRPr="00F73B79">
        <w:t>sjon knyttet til tjenesten her</w:t>
      </w:r>
      <w:r w:rsidR="007D6A14">
        <w:t xml:space="preserve"> i begrepskatalogen her: </w:t>
      </w:r>
      <w:hyperlink r:id="rId29" w:history="1">
        <w:r w:rsidR="007D6A14" w:rsidRPr="001E6EB5">
          <w:rPr>
            <w:rStyle w:val="Hyperkobling"/>
          </w:rPr>
          <w:t>http://begrep.difi.no/Oppslagstjenesten/</w:t>
        </w:r>
      </w:hyperlink>
    </w:p>
    <w:p w:rsidR="004F1B1A" w:rsidRPr="00B43556" w:rsidRDefault="004F1B1A" w:rsidP="00F73B79">
      <w:pPr>
        <w:rPr>
          <w:rStyle w:val="nolink"/>
          <w:i/>
          <w:color w:val="0000FF"/>
          <w:u w:val="single"/>
        </w:rPr>
      </w:pPr>
      <w:r w:rsidRPr="005914D1">
        <w:rPr>
          <w:rStyle w:val="Hyperkobling"/>
          <w:color w:val="auto"/>
          <w:u w:val="none"/>
        </w:rPr>
        <w:t xml:space="preserve"> </w:t>
      </w:r>
    </w:p>
    <w:p w:rsidR="00C75B3B" w:rsidRDefault="00C75B3B" w:rsidP="008F17E9">
      <w:pPr>
        <w:rPr>
          <w:rStyle w:val="nolink"/>
        </w:rPr>
      </w:pPr>
    </w:p>
    <w:p w:rsidR="00FD3489" w:rsidRDefault="00FD3489" w:rsidP="00476856">
      <w:pPr>
        <w:pStyle w:val="Overskrift2"/>
        <w:rPr>
          <w:rStyle w:val="nolink"/>
        </w:rPr>
      </w:pPr>
      <w:bookmarkStart w:id="40" w:name="_Toc381186660"/>
      <w:r>
        <w:rPr>
          <w:rStyle w:val="nolink"/>
        </w:rPr>
        <w:t>Teknisk beskrivelse</w:t>
      </w:r>
      <w:bookmarkEnd w:id="40"/>
      <w:r>
        <w:rPr>
          <w:rStyle w:val="nolink"/>
        </w:rPr>
        <w:t xml:space="preserve"> </w:t>
      </w:r>
    </w:p>
    <w:p w:rsidR="000D1814" w:rsidRDefault="00A85B27" w:rsidP="000D1814">
      <w:r>
        <w:t>Følgende sekvensdiagram beskriver tekniske hvordan forespørsel og respons blir behandlet.</w:t>
      </w:r>
    </w:p>
    <w:p w:rsidR="00A85B27" w:rsidRDefault="00A85B27" w:rsidP="000D1814">
      <w:r>
        <w:rPr>
          <w:noProof/>
        </w:rPr>
        <w:drawing>
          <wp:inline distT="0" distB="0" distL="0" distR="0">
            <wp:extent cx="4895850" cy="115951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vensediagram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14" w:rsidRPr="000D1814" w:rsidRDefault="000D1814" w:rsidP="000D1814"/>
    <w:p w:rsidR="00FD3489" w:rsidRDefault="00FD3489" w:rsidP="00FD3489">
      <w:pPr>
        <w:pStyle w:val="Listeavsnitt"/>
        <w:numPr>
          <w:ilvl w:val="0"/>
          <w:numId w:val="21"/>
        </w:numPr>
      </w:pPr>
      <w:r>
        <w:t xml:space="preserve">Bruk av </w:t>
      </w:r>
      <w:r w:rsidR="00A85B27">
        <w:t xml:space="preserve">en-veis </w:t>
      </w:r>
      <w:r>
        <w:t>HTTPS for å kryptere trafikken</w:t>
      </w:r>
    </w:p>
    <w:p w:rsidR="00FD3489" w:rsidRPr="00C75B3B" w:rsidRDefault="00FD3489" w:rsidP="00FD3489">
      <w:pPr>
        <w:pStyle w:val="Listeavsnitt"/>
        <w:numPr>
          <w:ilvl w:val="0"/>
          <w:numId w:val="21"/>
        </w:numPr>
      </w:pPr>
      <w:r w:rsidRPr="00C75B3B">
        <w:t>Bruk av WS-Security</w:t>
      </w:r>
    </w:p>
    <w:p w:rsidR="00060C99" w:rsidRPr="00C75B3B" w:rsidRDefault="00060C99" w:rsidP="00FD3489">
      <w:pPr>
        <w:pStyle w:val="Listeavsnitt"/>
        <w:numPr>
          <w:ilvl w:val="0"/>
          <w:numId w:val="21"/>
        </w:numPr>
      </w:pPr>
      <w:r w:rsidRPr="00C75B3B">
        <w:t xml:space="preserve">Forventede WS Security </w:t>
      </w:r>
      <w:r w:rsidR="00C75B3B" w:rsidRPr="00C75B3B">
        <w:t>elementer</w:t>
      </w:r>
      <w:r w:rsidRPr="00C75B3B">
        <w:t xml:space="preserve"> </w:t>
      </w:r>
      <w:r w:rsidR="00C75B3B" w:rsidRPr="00C75B3B">
        <w:t>i in</w:t>
      </w:r>
      <w:r w:rsidRPr="00C75B3B">
        <w:t>nkommende meldinger (</w:t>
      </w:r>
      <w:proofErr w:type="spellStart"/>
      <w:r w:rsidRPr="00C75B3B">
        <w:t>client</w:t>
      </w:r>
      <w:proofErr w:type="spellEnd"/>
      <w:r w:rsidRPr="00C75B3B">
        <w:t xml:space="preserve">): </w:t>
      </w:r>
    </w:p>
    <w:p w:rsidR="00060C99" w:rsidRDefault="00060C99" w:rsidP="00060C99">
      <w:pPr>
        <w:pStyle w:val="Listeavsnitt"/>
        <w:numPr>
          <w:ilvl w:val="1"/>
          <w:numId w:val="21"/>
        </w:numPr>
      </w:pPr>
      <w:proofErr w:type="spellStart"/>
      <w:r w:rsidRPr="00C75B3B">
        <w:t>Signature</w:t>
      </w:r>
      <w:proofErr w:type="spellEnd"/>
      <w:r w:rsidRPr="00C75B3B">
        <w:t>, Timestamp</w:t>
      </w:r>
    </w:p>
    <w:p w:rsidR="00D5002D" w:rsidRPr="00D5002D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 w:rsidRPr="00D5002D">
        <w:rPr>
          <w:lang w:val="en-US"/>
        </w:rPr>
        <w:t>RSAwithSHA1 (</w:t>
      </w:r>
      <w:hyperlink r:id="rId31" w:anchor="rsa-sha1" w:history="1">
        <w:r w:rsidRPr="00D5002D">
          <w:rPr>
            <w:rStyle w:val="Hyperkobling"/>
            <w:lang w:val="en-US"/>
          </w:rPr>
          <w:t>http://www.w3.org/2000/09/xmldsig#rsa-sha1</w:t>
        </w:r>
      </w:hyperlink>
      <w:r w:rsidRPr="00D5002D">
        <w:rPr>
          <w:lang w:val="en-US"/>
        </w:rPr>
        <w:t>)</w:t>
      </w:r>
    </w:p>
    <w:p w:rsidR="00060C99" w:rsidRPr="00C75B3B" w:rsidRDefault="00060C99" w:rsidP="00060C99">
      <w:pPr>
        <w:pStyle w:val="Listeavsnitt"/>
        <w:numPr>
          <w:ilvl w:val="0"/>
          <w:numId w:val="21"/>
        </w:numPr>
      </w:pPr>
      <w:r w:rsidRPr="00C75B3B">
        <w:t xml:space="preserve">Anvendte WS Security </w:t>
      </w:r>
      <w:r w:rsidR="00C75B3B">
        <w:t>elementer i utgående meldinger</w:t>
      </w:r>
      <w:r w:rsidRPr="00C75B3B">
        <w:t xml:space="preserve"> (server)</w:t>
      </w:r>
    </w:p>
    <w:p w:rsidR="00060C99" w:rsidRDefault="00060C99" w:rsidP="00060C99">
      <w:pPr>
        <w:pStyle w:val="Listeavsnitt"/>
        <w:numPr>
          <w:ilvl w:val="1"/>
          <w:numId w:val="21"/>
        </w:numPr>
      </w:pPr>
      <w:proofErr w:type="spellStart"/>
      <w:r w:rsidRPr="00C75B3B">
        <w:t>Encryption</w:t>
      </w:r>
      <w:proofErr w:type="spellEnd"/>
      <w:r w:rsidRPr="00C75B3B">
        <w:t xml:space="preserve">, </w:t>
      </w:r>
      <w:proofErr w:type="spellStart"/>
      <w:r w:rsidRPr="00C75B3B">
        <w:t>Signature</w:t>
      </w:r>
      <w:proofErr w:type="spellEnd"/>
      <w:r w:rsidRPr="00C75B3B">
        <w:t>, Timestamp</w:t>
      </w:r>
    </w:p>
    <w:p w:rsidR="009A7C80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>
        <w:rPr>
          <w:lang w:val="en-US"/>
        </w:rPr>
        <w:t>A</w:t>
      </w:r>
      <w:r w:rsidR="009A7C80" w:rsidRPr="009A7C80">
        <w:rPr>
          <w:lang w:val="en-US"/>
        </w:rPr>
        <w:t>ES-256 (</w:t>
      </w:r>
      <w:hyperlink r:id="rId32" w:anchor="aes256-cbc" w:history="1">
        <w:r w:rsidR="009A7C80" w:rsidRPr="009A7C80">
          <w:rPr>
            <w:rStyle w:val="Hyperkobling"/>
            <w:lang w:val="en-US"/>
          </w:rPr>
          <w:t>http://www.w3.org/2001/04/xmlenc#aes256-cbc</w:t>
        </w:r>
      </w:hyperlink>
      <w:r w:rsidR="009A7C80" w:rsidRPr="009A7C80">
        <w:rPr>
          <w:lang w:val="en-US"/>
        </w:rPr>
        <w:t>)</w:t>
      </w:r>
    </w:p>
    <w:p w:rsidR="006C71A3" w:rsidRDefault="006C71A3" w:rsidP="00D5002D">
      <w:pPr>
        <w:pStyle w:val="Listeavsnitt"/>
        <w:numPr>
          <w:ilvl w:val="1"/>
          <w:numId w:val="21"/>
        </w:numPr>
        <w:rPr>
          <w:lang w:val="en-US"/>
        </w:rPr>
      </w:pPr>
      <w:proofErr w:type="spellStart"/>
      <w:r>
        <w:rPr>
          <w:lang w:val="en-US"/>
        </w:rPr>
        <w:t>Kryptering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hele</w:t>
      </w:r>
      <w:proofErr w:type="spellEnd"/>
      <w:r>
        <w:rPr>
          <w:lang w:val="en-US"/>
        </w:rPr>
        <w:t xml:space="preserve"> body </w:t>
      </w:r>
      <w:proofErr w:type="spellStart"/>
      <w:r>
        <w:rPr>
          <w:lang w:val="en-US"/>
        </w:rPr>
        <w:t>elementet</w:t>
      </w:r>
      <w:proofErr w:type="spellEnd"/>
    </w:p>
    <w:p w:rsidR="00D5002D" w:rsidRPr="009A7C80" w:rsidRDefault="00D5002D" w:rsidP="00D5002D">
      <w:pPr>
        <w:pStyle w:val="Listeavsnitt"/>
        <w:numPr>
          <w:ilvl w:val="1"/>
          <w:numId w:val="21"/>
        </w:numPr>
        <w:rPr>
          <w:lang w:val="en-US"/>
        </w:rPr>
      </w:pPr>
      <w:r w:rsidRPr="00D5002D">
        <w:rPr>
          <w:lang w:val="en-US"/>
        </w:rPr>
        <w:t>RSAwithSHA1 (</w:t>
      </w:r>
      <w:hyperlink r:id="rId33" w:anchor="rsa-sha1" w:history="1">
        <w:r w:rsidRPr="00D5002D">
          <w:rPr>
            <w:rStyle w:val="Hyperkobling"/>
            <w:lang w:val="en-US"/>
          </w:rPr>
          <w:t>http://www.w3.org/2000/09/xmldsig#rsa-sha1</w:t>
        </w:r>
      </w:hyperlink>
      <w:r w:rsidRPr="00D5002D">
        <w:rPr>
          <w:lang w:val="en-US"/>
        </w:rPr>
        <w:t>)</w:t>
      </w:r>
    </w:p>
    <w:p w:rsidR="00060C99" w:rsidRDefault="00060C99" w:rsidP="00060C99">
      <w:pPr>
        <w:pStyle w:val="Listeavsnitt"/>
        <w:numPr>
          <w:ilvl w:val="0"/>
          <w:numId w:val="21"/>
        </w:numPr>
      </w:pPr>
      <w:r w:rsidRPr="00C75B3B">
        <w:t>Security Token: X509 sertifikater</w:t>
      </w:r>
      <w:r w:rsidR="00C75B3B">
        <w:t xml:space="preserve"> (virksomhetssertifikater)</w:t>
      </w:r>
    </w:p>
    <w:p w:rsidR="004C23F1" w:rsidRPr="00C75B3B" w:rsidRDefault="004C23F1" w:rsidP="00060C99">
      <w:pPr>
        <w:pStyle w:val="Listeavsnitt"/>
        <w:numPr>
          <w:ilvl w:val="0"/>
          <w:numId w:val="21"/>
        </w:numPr>
      </w:pPr>
      <w:r>
        <w:t>Sertifikat for valide</w:t>
      </w:r>
      <w:r w:rsidR="00EA2925">
        <w:t>ring av signatur</w:t>
      </w:r>
      <w:r>
        <w:t xml:space="preserve"> skal inkludere</w:t>
      </w:r>
      <w:r w:rsidR="00EA2925">
        <w:t>s</w:t>
      </w:r>
      <w:r>
        <w:t xml:space="preserve"> i SOAP header</w:t>
      </w:r>
    </w:p>
    <w:p w:rsidR="00FD3489" w:rsidRDefault="00060C99" w:rsidP="00060C99">
      <w:pPr>
        <w:pStyle w:val="Listeavsnitt"/>
        <w:numPr>
          <w:ilvl w:val="0"/>
          <w:numId w:val="21"/>
        </w:numPr>
      </w:pPr>
      <w:r w:rsidRPr="00C75B3B">
        <w:t>T</w:t>
      </w:r>
      <w:r w:rsidR="00DE07EB">
        <w:t>i</w:t>
      </w:r>
      <w:r w:rsidR="00FD3489" w:rsidRPr="00C75B3B">
        <w:t>me-to-live</w:t>
      </w:r>
      <w:r w:rsidRPr="00C75B3B">
        <w:t xml:space="preserve">: </w:t>
      </w:r>
      <w:r w:rsidR="00FD3489" w:rsidRPr="00C75B3B">
        <w:t>60 sekunder</w:t>
      </w:r>
    </w:p>
    <w:p w:rsidR="00541EE1" w:rsidRDefault="00541EE1" w:rsidP="00541EE1">
      <w:r>
        <w:t>Se for øvrig eksempel SOAP responser som er vedlagt dokumentasjonen.</w:t>
      </w:r>
    </w:p>
    <w:p w:rsidR="000D1814" w:rsidRDefault="000D1814" w:rsidP="00541EE1"/>
    <w:p w:rsidR="007D6A14" w:rsidRDefault="007D6A14" w:rsidP="007D6A14">
      <w:pPr>
        <w:rPr>
          <w:rStyle w:val="nolink"/>
        </w:rPr>
      </w:pPr>
      <w:r>
        <w:rPr>
          <w:rStyle w:val="nolink"/>
        </w:rPr>
        <w:t>For tilgang til denne tjenesten skal det brukes et virksomhetssertifikat i produksjonsmiljøet, mens det i test KAN brukes et selvsignert sertifikat.</w:t>
      </w:r>
    </w:p>
    <w:p w:rsidR="00625DA8" w:rsidRDefault="00625DA8" w:rsidP="007D6A14">
      <w:pPr>
        <w:rPr>
          <w:rStyle w:val="nolink"/>
        </w:rPr>
      </w:pPr>
    </w:p>
    <w:p w:rsidR="00625DA8" w:rsidRDefault="00625DA8" w:rsidP="007D6A14">
      <w:pPr>
        <w:rPr>
          <w:rStyle w:val="nolink"/>
        </w:rPr>
      </w:pPr>
      <w:r>
        <w:rPr>
          <w:rStyle w:val="nolink"/>
        </w:rPr>
        <w:t xml:space="preserve">Samme sertifikat brukes for både signering og </w:t>
      </w:r>
      <w:proofErr w:type="spellStart"/>
      <w:r>
        <w:rPr>
          <w:rStyle w:val="nolink"/>
        </w:rPr>
        <w:t>dekryptering</w:t>
      </w:r>
      <w:proofErr w:type="spellEnd"/>
      <w:r>
        <w:rPr>
          <w:rStyle w:val="nolink"/>
        </w:rPr>
        <w:t>.</w:t>
      </w:r>
    </w:p>
    <w:p w:rsidR="007D6A14" w:rsidRDefault="007D6A14" w:rsidP="00541EE1"/>
    <w:p w:rsidR="0057315F" w:rsidRDefault="0057315F" w:rsidP="0057315F"/>
    <w:p w:rsidR="00FD3489" w:rsidRDefault="006078AB" w:rsidP="00F73B79">
      <w:pPr>
        <w:pStyle w:val="Overskrift2"/>
      </w:pPr>
      <w:bookmarkStart w:id="41" w:name="_Toc381186661"/>
      <w:r>
        <w:t>M</w:t>
      </w:r>
      <w:r w:rsidR="00F73B79">
        <w:t>iljø</w:t>
      </w:r>
      <w:bookmarkEnd w:id="41"/>
    </w:p>
    <w:p w:rsidR="00F73B79" w:rsidRDefault="00F73B79" w:rsidP="00F73B79">
      <w:r>
        <w:t>Tjenesten er tilgjengelig for Offentlige virksomheter</w:t>
      </w:r>
      <w:r w:rsidR="00F7576D">
        <w:t xml:space="preserve"> i følgende miljø</w:t>
      </w:r>
      <w:r>
        <w:t>:</w:t>
      </w:r>
    </w:p>
    <w:p w:rsidR="009731F6" w:rsidRPr="009731F6" w:rsidRDefault="009731F6" w:rsidP="00F73B79">
      <w:pPr>
        <w:rPr>
          <w:i/>
        </w:rPr>
      </w:pPr>
      <w:r>
        <w:rPr>
          <w:rStyle w:val="Hyperkobling"/>
          <w:i/>
          <w:color w:val="auto"/>
          <w:highlight w:val="yellow"/>
          <w:u w:val="none"/>
        </w:rPr>
        <w:t xml:space="preserve">Serveradressene er </w:t>
      </w:r>
      <w:proofErr w:type="gramStart"/>
      <w:r>
        <w:rPr>
          <w:rStyle w:val="Hyperkobling"/>
          <w:i/>
          <w:color w:val="auto"/>
          <w:highlight w:val="yellow"/>
          <w:u w:val="none"/>
        </w:rPr>
        <w:t>korrekt</w:t>
      </w:r>
      <w:proofErr w:type="gramEnd"/>
      <w:r>
        <w:rPr>
          <w:rStyle w:val="Hyperkobling"/>
          <w:i/>
          <w:color w:val="auto"/>
          <w:highlight w:val="yellow"/>
          <w:u w:val="none"/>
        </w:rPr>
        <w:t>, mens PATH elementet vil endres i seinere versjoner av dokumentet</w:t>
      </w:r>
      <w:r w:rsidRPr="005914D1">
        <w:rPr>
          <w:rStyle w:val="Hyperkobling"/>
          <w:i/>
          <w:color w:val="auto"/>
          <w:highlight w:val="yellow"/>
          <w:u w:val="none"/>
        </w:rPr>
        <w:t>.</w:t>
      </w:r>
    </w:p>
    <w:p w:rsidR="00F73B79" w:rsidRDefault="00F73B79" w:rsidP="00F73B79"/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1536"/>
        <w:gridCol w:w="2509"/>
        <w:gridCol w:w="3881"/>
      </w:tblGrid>
      <w:tr w:rsidR="00A14842" w:rsidTr="00975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14842" w:rsidRDefault="00A14842" w:rsidP="00F73B79">
            <w:r>
              <w:t>Miljø</w:t>
            </w:r>
          </w:p>
        </w:tc>
        <w:tc>
          <w:tcPr>
            <w:tcW w:w="0" w:type="auto"/>
          </w:tcPr>
          <w:p w:rsidR="00A14842" w:rsidRDefault="00A14842" w:rsidP="00F73B79">
            <w:r>
              <w:t>Beskrivelse</w:t>
            </w:r>
          </w:p>
        </w:tc>
        <w:tc>
          <w:tcPr>
            <w:tcW w:w="0" w:type="auto"/>
          </w:tcPr>
          <w:p w:rsidR="00A14842" w:rsidRDefault="00A14842" w:rsidP="00F73B79">
            <w:r>
              <w:t>Lenke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A14842">
            <w:r>
              <w:t>Verifikasjon2</w:t>
            </w:r>
          </w:p>
        </w:tc>
        <w:tc>
          <w:tcPr>
            <w:tcW w:w="0" w:type="auto"/>
          </w:tcPr>
          <w:p w:rsidR="00A14842" w:rsidRDefault="00A14842" w:rsidP="00F73B79">
            <w:r>
              <w:t>Inneholder siste versjon under utvikling</w:t>
            </w:r>
          </w:p>
        </w:tc>
        <w:tc>
          <w:tcPr>
            <w:tcW w:w="0" w:type="auto"/>
          </w:tcPr>
          <w:p w:rsidR="00A14842" w:rsidRDefault="00302E86" w:rsidP="00F73B79">
            <w:hyperlink r:id="rId34" w:history="1">
              <w:r w:rsidR="00A14842" w:rsidRPr="00EB5A1A">
                <w:rPr>
                  <w:rStyle w:val="Hyperkobling"/>
                </w:rPr>
                <w:t>https://kontaktinfo-ws-ver2.difi.no/kontaktinfo-external/</w:t>
              </w:r>
            </w:hyperlink>
            <w:r w:rsidR="00A14842">
              <w:t xml:space="preserve"> </w:t>
            </w:r>
          </w:p>
        </w:tc>
      </w:tr>
      <w:tr w:rsidR="00A14842" w:rsidTr="00975145">
        <w:tc>
          <w:tcPr>
            <w:tcW w:w="0" w:type="auto"/>
          </w:tcPr>
          <w:p w:rsidR="00A14842" w:rsidRDefault="00A14842" w:rsidP="00A14842">
            <w:r>
              <w:t>Verifikasjon1</w:t>
            </w:r>
          </w:p>
        </w:tc>
        <w:tc>
          <w:tcPr>
            <w:tcW w:w="0" w:type="auto"/>
          </w:tcPr>
          <w:p w:rsidR="00A14842" w:rsidRDefault="00975145" w:rsidP="00975145">
            <w:r>
              <w:t>Lik som produksjon</w:t>
            </w:r>
          </w:p>
        </w:tc>
        <w:tc>
          <w:tcPr>
            <w:tcW w:w="0" w:type="auto"/>
          </w:tcPr>
          <w:p w:rsidR="00A14842" w:rsidRDefault="00302E86" w:rsidP="00F73B79">
            <w:hyperlink r:id="rId35" w:history="1">
              <w:r w:rsidR="00A14842" w:rsidRPr="00F73B79">
                <w:rPr>
                  <w:rStyle w:val="Hyperkobling"/>
                </w:rPr>
                <w:t>https://kontaktinfo-ws-ver1.difi.no/kontaktinfo-external/</w:t>
              </w:r>
            </w:hyperlink>
          </w:p>
        </w:tc>
      </w:tr>
      <w:tr w:rsidR="00A14842" w:rsidTr="00975145">
        <w:tc>
          <w:tcPr>
            <w:tcW w:w="0" w:type="auto"/>
          </w:tcPr>
          <w:p w:rsidR="00A14842" w:rsidRDefault="00A14842" w:rsidP="00F73B79">
            <w:r>
              <w:t>Produksjon</w:t>
            </w:r>
          </w:p>
        </w:tc>
        <w:tc>
          <w:tcPr>
            <w:tcW w:w="0" w:type="auto"/>
          </w:tcPr>
          <w:p w:rsidR="00A14842" w:rsidRDefault="00A14842" w:rsidP="00F73B79"/>
        </w:tc>
        <w:tc>
          <w:tcPr>
            <w:tcW w:w="0" w:type="auto"/>
          </w:tcPr>
          <w:p w:rsidR="00A14842" w:rsidRDefault="00302E86" w:rsidP="00F73B79">
            <w:hyperlink r:id="rId36" w:history="1">
              <w:r w:rsidR="00A14842" w:rsidRPr="00EB5A1A">
                <w:rPr>
                  <w:rStyle w:val="Hyperkobling"/>
                </w:rPr>
                <w:t>https://kontaktinfo-ws.difi.no/kontaktinfo-external/</w:t>
              </w:r>
            </w:hyperlink>
            <w:r w:rsidR="00A14842">
              <w:t xml:space="preserve"> </w:t>
            </w:r>
          </w:p>
        </w:tc>
      </w:tr>
    </w:tbl>
    <w:p w:rsidR="00F73B79" w:rsidRDefault="00F73B79" w:rsidP="00F73B79"/>
    <w:p w:rsidR="00F7576D" w:rsidRDefault="00F7576D" w:rsidP="00F7576D">
      <w:r>
        <w:t xml:space="preserve">I tillegg fins det to miljøer for ytelsestesting. Bruk av disse miljøene må koordineres med andre tjenesteeiere, og derfor ønsker </w:t>
      </w:r>
      <w:proofErr w:type="spellStart"/>
      <w:r>
        <w:t>Difi</w:t>
      </w:r>
      <w:proofErr w:type="spellEnd"/>
      <w:r>
        <w:t xml:space="preserve"> at ytelsestester skal bestilles via </w:t>
      </w:r>
      <w:hyperlink r:id="rId37" w:history="1">
        <w:r w:rsidRPr="00410502">
          <w:rPr>
            <w:rStyle w:val="Hyperkobling"/>
          </w:rPr>
          <w:t>idporten@difi.no</w:t>
        </w:r>
      </w:hyperlink>
      <w:r>
        <w:t>. Miljøene er:</w:t>
      </w:r>
    </w:p>
    <w:tbl>
      <w:tblPr>
        <w:tblStyle w:val="Enkelttabell2"/>
        <w:tblW w:w="0" w:type="auto"/>
        <w:tblLook w:val="0420" w:firstRow="1" w:lastRow="0" w:firstColumn="0" w:lastColumn="0" w:noHBand="0" w:noVBand="1"/>
      </w:tblPr>
      <w:tblGrid>
        <w:gridCol w:w="1376"/>
        <w:gridCol w:w="2640"/>
        <w:gridCol w:w="3910"/>
      </w:tblGrid>
      <w:tr w:rsidR="00F7576D" w:rsidTr="00C13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7576D" w:rsidRDefault="00F7576D" w:rsidP="00C13449">
            <w:r>
              <w:t>Miljø</w:t>
            </w:r>
          </w:p>
        </w:tc>
        <w:tc>
          <w:tcPr>
            <w:tcW w:w="0" w:type="auto"/>
          </w:tcPr>
          <w:p w:rsidR="00F7576D" w:rsidRDefault="00F7576D" w:rsidP="00C13449">
            <w:r>
              <w:t>Beskrivelse</w:t>
            </w:r>
          </w:p>
        </w:tc>
        <w:tc>
          <w:tcPr>
            <w:tcW w:w="0" w:type="auto"/>
          </w:tcPr>
          <w:p w:rsidR="00F7576D" w:rsidRDefault="00F7576D" w:rsidP="00C13449">
            <w:r>
              <w:t>Lenke</w:t>
            </w:r>
          </w:p>
        </w:tc>
      </w:tr>
      <w:tr w:rsidR="00F7576D" w:rsidTr="00C13449">
        <w:tc>
          <w:tcPr>
            <w:tcW w:w="0" w:type="auto"/>
          </w:tcPr>
          <w:p w:rsidR="00F7576D" w:rsidRDefault="00F7576D" w:rsidP="00C13449">
            <w:r>
              <w:t>Ytelsestest2</w:t>
            </w:r>
          </w:p>
        </w:tc>
        <w:tc>
          <w:tcPr>
            <w:tcW w:w="0" w:type="auto"/>
          </w:tcPr>
          <w:p w:rsidR="00F7576D" w:rsidRDefault="00F7576D" w:rsidP="00C13449">
            <w:r>
              <w:t>Inneholder siste versjon under utvikling</w:t>
            </w:r>
          </w:p>
        </w:tc>
        <w:tc>
          <w:tcPr>
            <w:tcW w:w="0" w:type="auto"/>
          </w:tcPr>
          <w:p w:rsidR="00F7576D" w:rsidRDefault="00302E86" w:rsidP="00C13449">
            <w:hyperlink r:id="rId38" w:history="1">
              <w:r w:rsidR="00F7576D" w:rsidRPr="00EB5A1A">
                <w:rPr>
                  <w:rStyle w:val="Hyperkobling"/>
                </w:rPr>
                <w:t>https://kontaktinfo-ws-yt2.difi.no/kontaktinfo-external/</w:t>
              </w:r>
            </w:hyperlink>
            <w:r w:rsidR="00F7576D">
              <w:t xml:space="preserve"> </w:t>
            </w:r>
          </w:p>
        </w:tc>
      </w:tr>
      <w:tr w:rsidR="00F7576D" w:rsidTr="00C13449">
        <w:tc>
          <w:tcPr>
            <w:tcW w:w="0" w:type="auto"/>
          </w:tcPr>
          <w:p w:rsidR="00F7576D" w:rsidRDefault="00F7576D" w:rsidP="00C13449">
            <w:r>
              <w:t>Ytelsestest1</w:t>
            </w:r>
          </w:p>
        </w:tc>
        <w:tc>
          <w:tcPr>
            <w:tcW w:w="0" w:type="auto"/>
          </w:tcPr>
          <w:p w:rsidR="00F7576D" w:rsidRDefault="00F7576D" w:rsidP="00C13449">
            <w:r>
              <w:t>Lik som produksjon</w:t>
            </w:r>
          </w:p>
        </w:tc>
        <w:tc>
          <w:tcPr>
            <w:tcW w:w="0" w:type="auto"/>
          </w:tcPr>
          <w:p w:rsidR="00F7576D" w:rsidRDefault="00302E86" w:rsidP="00C13449">
            <w:hyperlink r:id="rId39" w:history="1">
              <w:r w:rsidR="00F7576D" w:rsidRPr="00EB5A1A">
                <w:rPr>
                  <w:rStyle w:val="Hyperkobling"/>
                </w:rPr>
                <w:t>https://kontaktinfo-ws-yt2.difi.no/kontaktinfo-external/</w:t>
              </w:r>
            </w:hyperlink>
            <w:r w:rsidR="00F7576D">
              <w:t xml:space="preserve"> </w:t>
            </w:r>
          </w:p>
        </w:tc>
      </w:tr>
    </w:tbl>
    <w:p w:rsidR="00F7576D" w:rsidRDefault="00F7576D" w:rsidP="00F73B79"/>
    <w:p w:rsidR="00F7576D" w:rsidRDefault="00F7576D" w:rsidP="00F73B79"/>
    <w:p w:rsidR="00F7576D" w:rsidRDefault="00F7576D" w:rsidP="00F73B79"/>
    <w:p w:rsidR="00C639B2" w:rsidRDefault="00F7576D" w:rsidP="00F73B79">
      <w:r>
        <w:t xml:space="preserve">Miljøene er tilgjengelig over internett, </w:t>
      </w:r>
      <w:r w:rsidR="00C639B2">
        <w:t>IP adressen finnes ved å slå opp DNS adressen for hvert miljø</w:t>
      </w:r>
    </w:p>
    <w:p w:rsidR="00C639B2" w:rsidRDefault="00C639B2" w:rsidP="00F73B79">
      <w:r>
        <w:t>Portnummeret er standard port for HTTPS, port: 443.</w:t>
      </w:r>
    </w:p>
    <w:p w:rsidR="00C639B2" w:rsidRDefault="00C639B2" w:rsidP="00F73B79"/>
    <w:p w:rsidR="00A14842" w:rsidRDefault="00A14842" w:rsidP="00F73B79">
      <w:r>
        <w:t>I tillegg har sentralforvalter interne utvikling og testmiljø.</w:t>
      </w:r>
    </w:p>
    <w:p w:rsidR="00A14842" w:rsidRDefault="00A14842" w:rsidP="00F73B79">
      <w:r>
        <w:t xml:space="preserve">Alle miljø er etablert og </w:t>
      </w:r>
      <w:r w:rsidR="009731F6">
        <w:t>teknisk oppkobling fra offentlig virksomhet kan etableres</w:t>
      </w:r>
      <w:r w:rsidR="00975145">
        <w:t xml:space="preserve"> </w:t>
      </w:r>
      <w:r w:rsidR="00F7576D">
        <w:t xml:space="preserve">ved å ta kontakt med </w:t>
      </w:r>
      <w:hyperlink r:id="rId40" w:history="1">
        <w:r w:rsidR="00F7576D" w:rsidRPr="00410502">
          <w:rPr>
            <w:rStyle w:val="Hyperkobling"/>
          </w:rPr>
          <w:t>idporten@difi.no</w:t>
        </w:r>
      </w:hyperlink>
      <w:r w:rsidR="00F7576D">
        <w:t xml:space="preserve">. Se også kapittel </w:t>
      </w:r>
      <w:r w:rsidR="00F7576D">
        <w:fldChar w:fldCharType="begin"/>
      </w:r>
      <w:r w:rsidR="00F7576D">
        <w:instrText xml:space="preserve"> REF _Ref380153435 \r \h </w:instrText>
      </w:r>
      <w:r w:rsidR="00F7576D">
        <w:fldChar w:fldCharType="separate"/>
      </w:r>
      <w:r w:rsidR="00F7576D">
        <w:t>3</w:t>
      </w:r>
      <w:r w:rsidR="00F7576D">
        <w:fldChar w:fldCharType="end"/>
      </w:r>
      <w:r w:rsidR="00F7576D">
        <w:t>.</w:t>
      </w:r>
    </w:p>
    <w:p w:rsidR="00F73B79" w:rsidRPr="00F73B79" w:rsidRDefault="00F73B79" w:rsidP="00F73B79"/>
    <w:p w:rsidR="00F73B79" w:rsidRPr="00F73B79" w:rsidRDefault="00F73B79" w:rsidP="00F73B79"/>
    <w:p w:rsidR="00AB112F" w:rsidRDefault="009B5831" w:rsidP="00626A61">
      <w:pPr>
        <w:pStyle w:val="Overskrift2"/>
      </w:pPr>
      <w:bookmarkStart w:id="42" w:name="_Toc381186662"/>
      <w:r>
        <w:t>Forespørsel</w:t>
      </w:r>
      <w:bookmarkEnd w:id="42"/>
    </w:p>
    <w:p w:rsidR="00626A61" w:rsidRPr="009B5831" w:rsidRDefault="00626A61" w:rsidP="00626A61">
      <w:pPr>
        <w:rPr>
          <w:rStyle w:val="nolink"/>
        </w:rPr>
      </w:pPr>
      <w:r w:rsidRPr="005914D1">
        <w:rPr>
          <w:rStyle w:val="nolink"/>
        </w:rPr>
        <w:t>I forespørselen til tjenesten spesifiserer Offentlig Virksomhet hvilken</w:t>
      </w:r>
      <w:r>
        <w:rPr>
          <w:rStyle w:val="nolink"/>
        </w:rPr>
        <w:t xml:space="preserve"> metode som kalles og</w:t>
      </w:r>
      <w:r w:rsidRPr="005914D1">
        <w:rPr>
          <w:rStyle w:val="nolink"/>
        </w:rPr>
        <w:t xml:space="preserve"> informasjon som </w:t>
      </w:r>
      <w:r>
        <w:rPr>
          <w:rStyle w:val="nolink"/>
        </w:rPr>
        <w:t>ønskes levert ut.</w:t>
      </w:r>
    </w:p>
    <w:p w:rsidR="00626A61" w:rsidRPr="00626A61" w:rsidRDefault="00626A61" w:rsidP="00626A61"/>
    <w:p w:rsidR="006649B3" w:rsidRPr="008E0F6A" w:rsidRDefault="008E0F6A" w:rsidP="006649B3">
      <w:pPr>
        <w:rPr>
          <w:color w:val="FF0000"/>
        </w:rPr>
      </w:pPr>
      <w:r w:rsidRPr="00975145">
        <w:rPr>
          <w:color w:val="FF0000"/>
          <w:highlight w:val="yellow"/>
        </w:rPr>
        <w:t>Merk, begrepen vil kunne endres.</w:t>
      </w:r>
    </w:p>
    <w:p w:rsidR="008E0F6A" w:rsidRDefault="008E0F6A" w:rsidP="006649B3"/>
    <w:p w:rsidR="00975145" w:rsidRDefault="00975145" w:rsidP="006649B3">
      <w:r>
        <w:t>Eksempel</w:t>
      </w:r>
      <w:r w:rsidR="009B5831">
        <w:t xml:space="preserve"> på henting av Person(er)</w:t>
      </w:r>
      <w:r>
        <w:t>:</w:t>
      </w:r>
    </w:p>
    <w:p w:rsidR="00975145" w:rsidRDefault="00975145" w:rsidP="006649B3"/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>&lt;</w:t>
      </w:r>
      <w:proofErr w:type="spellStart"/>
      <w:r w:rsidRPr="00975145">
        <w:rPr>
          <w:rFonts w:ascii="Courier" w:hAnsi="Courier"/>
          <w:sz w:val="22"/>
        </w:rPr>
        <w:t>hentPersonerRequest</w:t>
      </w:r>
      <w:proofErr w:type="spellEnd"/>
      <w:r w:rsidRPr="00975145">
        <w:rPr>
          <w:rFonts w:ascii="Courier" w:hAnsi="Courier"/>
          <w:sz w:val="22"/>
        </w:rPr>
        <w:t>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 xml:space="preserve">&lt;!--1 or </w:t>
      </w:r>
      <w:proofErr w:type="gramStart"/>
      <w:r w:rsidRPr="00975145">
        <w:rPr>
          <w:rFonts w:ascii="Courier" w:hAnsi="Courier"/>
          <w:sz w:val="22"/>
        </w:rPr>
        <w:t>more</w:t>
      </w:r>
      <w:proofErr w:type="gramEnd"/>
      <w:r w:rsidRPr="00975145">
        <w:rPr>
          <w:rFonts w:ascii="Courier" w:hAnsi="Courier"/>
          <w:sz w:val="22"/>
        </w:rPr>
        <w:t xml:space="preserve"> </w:t>
      </w:r>
      <w:proofErr w:type="spellStart"/>
      <w:r w:rsidRPr="00975145">
        <w:rPr>
          <w:rFonts w:ascii="Courier" w:hAnsi="Courier"/>
          <w:sz w:val="22"/>
        </w:rPr>
        <w:t>repetitions</w:t>
      </w:r>
      <w:proofErr w:type="spellEnd"/>
      <w:r w:rsidRPr="00975145">
        <w:rPr>
          <w:rFonts w:ascii="Courier" w:hAnsi="Courier"/>
          <w:sz w:val="22"/>
        </w:rPr>
        <w:t>--&gt;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&lt;Informasjonsbehov&gt;Person&lt;/Informasjonsbehov&gt;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&lt;Informasjonsbehov&gt;Kontaktinfo&lt;/Informasjonsbehov&gt;</w:t>
      </w:r>
    </w:p>
    <w:p w:rsid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&lt;Informasjonsbehov&gt;</w:t>
      </w:r>
      <w:proofErr w:type="spellStart"/>
      <w:r w:rsidRPr="00975145">
        <w:rPr>
          <w:rFonts w:ascii="Courier" w:hAnsi="Courier"/>
          <w:sz w:val="22"/>
        </w:rPr>
        <w:t>SikkerDigitalPost</w:t>
      </w:r>
      <w:proofErr w:type="spellEnd"/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                        </w:t>
      </w:r>
      <w:r w:rsidR="009B5831">
        <w:rPr>
          <w:rFonts w:ascii="Courier" w:hAnsi="Courier"/>
          <w:sz w:val="22"/>
        </w:rPr>
        <w:t xml:space="preserve"> </w:t>
      </w:r>
      <w:r>
        <w:rPr>
          <w:rFonts w:ascii="Courier" w:hAnsi="Courier"/>
          <w:sz w:val="22"/>
        </w:rPr>
        <w:t xml:space="preserve"> </w:t>
      </w:r>
      <w:r w:rsidRPr="00975145">
        <w:rPr>
          <w:rFonts w:ascii="Courier" w:hAnsi="Courier"/>
          <w:sz w:val="22"/>
        </w:rPr>
        <w:t>&lt;/Informasjonsbehov&gt;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 xml:space="preserve">&lt;!--1 to 1000 </w:t>
      </w:r>
      <w:proofErr w:type="spellStart"/>
      <w:r w:rsidRPr="00975145">
        <w:rPr>
          <w:rFonts w:ascii="Courier" w:hAnsi="Courier"/>
          <w:sz w:val="22"/>
        </w:rPr>
        <w:t>repetitions</w:t>
      </w:r>
      <w:proofErr w:type="spellEnd"/>
      <w:r w:rsidRPr="00975145">
        <w:rPr>
          <w:rFonts w:ascii="Courier" w:hAnsi="Courier"/>
          <w:sz w:val="22"/>
        </w:rPr>
        <w:t>--&gt;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&gt;12345678901&lt;/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&gt;23456789101&lt;/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ab/>
        <w:t>&lt;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&gt;34567891011&lt;/</w:t>
      </w:r>
      <w:proofErr w:type="spellStart"/>
      <w:r w:rsidRPr="00975145">
        <w:rPr>
          <w:rFonts w:ascii="Courier" w:hAnsi="Courier"/>
          <w:sz w:val="22"/>
        </w:rPr>
        <w:t>Foedselsnummer</w:t>
      </w:r>
      <w:proofErr w:type="spellEnd"/>
      <w:r w:rsidRPr="00975145">
        <w:rPr>
          <w:rFonts w:ascii="Courier" w:hAnsi="Courier"/>
          <w:sz w:val="22"/>
        </w:rPr>
        <w:t>&gt;</w:t>
      </w:r>
    </w:p>
    <w:p w:rsidR="00975145" w:rsidRPr="00975145" w:rsidRDefault="00975145" w:rsidP="00975145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75145">
        <w:rPr>
          <w:rFonts w:ascii="Courier" w:hAnsi="Courier"/>
          <w:sz w:val="22"/>
        </w:rPr>
        <w:t>&lt;/</w:t>
      </w:r>
      <w:proofErr w:type="spellStart"/>
      <w:r w:rsidRPr="00975145">
        <w:rPr>
          <w:rFonts w:ascii="Courier" w:hAnsi="Courier"/>
          <w:sz w:val="22"/>
        </w:rPr>
        <w:t>hentPersonerRequest</w:t>
      </w:r>
      <w:proofErr w:type="spellEnd"/>
      <w:r w:rsidRPr="00975145">
        <w:rPr>
          <w:rFonts w:ascii="Courier" w:hAnsi="Courier"/>
          <w:sz w:val="22"/>
        </w:rPr>
        <w:t>&gt;</w:t>
      </w:r>
    </w:p>
    <w:p w:rsidR="006649B3" w:rsidRDefault="006649B3" w:rsidP="006649B3"/>
    <w:p w:rsidR="00975145" w:rsidRDefault="009B5831" w:rsidP="006649B3">
      <w:r>
        <w:t>Eksempel på henting av endringer:</w:t>
      </w:r>
    </w:p>
    <w:p w:rsidR="009B5831" w:rsidRDefault="009B5831" w:rsidP="006649B3"/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</w:t>
      </w:r>
      <w:proofErr w:type="spellStart"/>
      <w:r w:rsidRPr="009B5831">
        <w:rPr>
          <w:rFonts w:ascii="Courier" w:hAnsi="Courier"/>
          <w:sz w:val="22"/>
        </w:rPr>
        <w:t>hentEndringerRequest</w:t>
      </w:r>
      <w:proofErr w:type="spellEnd"/>
      <w:r w:rsidRPr="009B5831">
        <w:rPr>
          <w:rFonts w:ascii="Courier" w:hAnsi="Courier"/>
          <w:sz w:val="22"/>
        </w:rPr>
        <w:t xml:space="preserve"> </w:t>
      </w:r>
      <w:proofErr w:type="spellStart"/>
      <w:r w:rsidRPr="009B5831">
        <w:rPr>
          <w:rFonts w:ascii="Courier" w:hAnsi="Courier"/>
          <w:sz w:val="22"/>
        </w:rPr>
        <w:t>fraEndringsNummer</w:t>
      </w:r>
      <w:proofErr w:type="spellEnd"/>
      <w:r w:rsidRPr="009B5831">
        <w:rPr>
          <w:rFonts w:ascii="Courier" w:hAnsi="Courier"/>
          <w:sz w:val="22"/>
        </w:rPr>
        <w:t>="123"&gt;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&lt;!--1 or </w:t>
      </w:r>
      <w:proofErr w:type="gramStart"/>
      <w:r w:rsidRPr="009B5831">
        <w:rPr>
          <w:rFonts w:ascii="Courier" w:hAnsi="Courier"/>
          <w:sz w:val="22"/>
        </w:rPr>
        <w:t>more</w:t>
      </w:r>
      <w:proofErr w:type="gramEnd"/>
      <w:r w:rsidRPr="009B5831">
        <w:rPr>
          <w:rFonts w:ascii="Courier" w:hAnsi="Courier"/>
          <w:sz w:val="22"/>
        </w:rPr>
        <w:t xml:space="preserve"> </w:t>
      </w:r>
      <w:proofErr w:type="spellStart"/>
      <w:r w:rsidRPr="009B5831">
        <w:rPr>
          <w:rFonts w:ascii="Courier" w:hAnsi="Courier"/>
          <w:sz w:val="22"/>
        </w:rPr>
        <w:t>repetitions</w:t>
      </w:r>
      <w:proofErr w:type="spellEnd"/>
      <w:r w:rsidRPr="009B5831">
        <w:rPr>
          <w:rFonts w:ascii="Courier" w:hAnsi="Courier"/>
          <w:sz w:val="22"/>
        </w:rPr>
        <w:t>--&gt;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&lt;Informasjonsbehov&gt;Person&lt;/Informasjonsbehov&gt;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&lt;Informasjonsbehov&gt;Kontaktinfo&lt;/Informasjonsbehov&gt;</w:t>
      </w:r>
    </w:p>
    <w:p w:rsid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&lt;Informasjonsbehov&gt;</w:t>
      </w:r>
      <w:proofErr w:type="spellStart"/>
      <w:r w:rsidRPr="009B5831">
        <w:rPr>
          <w:rFonts w:ascii="Courier" w:hAnsi="Courier"/>
          <w:sz w:val="22"/>
        </w:rPr>
        <w:t>SikkerDigitalPost</w:t>
      </w:r>
      <w:proofErr w:type="spellEnd"/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                           </w:t>
      </w:r>
      <w:r w:rsidRPr="009B5831">
        <w:rPr>
          <w:rFonts w:ascii="Courier" w:hAnsi="Courier"/>
          <w:sz w:val="22"/>
        </w:rPr>
        <w:t>&lt;/Informasjonsbehov&gt;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&lt;/</w:t>
      </w:r>
      <w:proofErr w:type="spellStart"/>
      <w:r w:rsidRPr="009B5831">
        <w:rPr>
          <w:rFonts w:ascii="Courier" w:hAnsi="Courier"/>
          <w:sz w:val="22"/>
        </w:rPr>
        <w:t>hentEndringerRequest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Default="009B5831" w:rsidP="006649B3"/>
    <w:p w:rsidR="008E6BF0" w:rsidRPr="006649B3" w:rsidRDefault="008E6BF0" w:rsidP="006649B3"/>
    <w:tbl>
      <w:tblPr>
        <w:tblStyle w:val="Enkelttabell2"/>
        <w:tblW w:w="0" w:type="auto"/>
        <w:tblLook w:val="04A0" w:firstRow="1" w:lastRow="0" w:firstColumn="1" w:lastColumn="0" w:noHBand="0" w:noVBand="1"/>
      </w:tblPr>
      <w:tblGrid>
        <w:gridCol w:w="1865"/>
        <w:gridCol w:w="6061"/>
      </w:tblGrid>
      <w:tr w:rsidR="008E0F6A" w:rsidTr="00EC4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E0F6A" w:rsidRPr="008E0F6A" w:rsidRDefault="008E0F6A" w:rsidP="000442F4">
            <w:r w:rsidRPr="008E0F6A">
              <w:t>Objekt</w:t>
            </w:r>
          </w:p>
        </w:tc>
        <w:tc>
          <w:tcPr>
            <w:tcW w:w="5757" w:type="dxa"/>
          </w:tcPr>
          <w:p w:rsidR="008E0F6A" w:rsidRPr="008E0F6A" w:rsidRDefault="008E0F6A" w:rsidP="00044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0F6A">
              <w:t>Beskrivelse</w:t>
            </w:r>
          </w:p>
        </w:tc>
      </w:tr>
      <w:tr w:rsidR="008E0F6A" w:rsidTr="00EC4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8E0F6A" w:rsidRPr="008E0F6A" w:rsidRDefault="008E0F6A" w:rsidP="000442F4">
            <w:r w:rsidRPr="008E0F6A">
              <w:lastRenderedPageBreak/>
              <w:t>informasjonsbehov</w:t>
            </w:r>
          </w:p>
        </w:tc>
        <w:tc>
          <w:tcPr>
            <w:tcW w:w="5757" w:type="dxa"/>
          </w:tcPr>
          <w:p w:rsidR="008E0F6A" w:rsidRDefault="00302E86" w:rsidP="008E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history="1">
              <w:r w:rsidR="005D06F6" w:rsidRPr="001E6EB5">
                <w:rPr>
                  <w:rStyle w:val="Hyperkobling"/>
                </w:rPr>
                <w:t>http://begrep.difi.no/Oppslagstjenesten/HentEndringerForespoersel.html</w:t>
              </w:r>
            </w:hyperlink>
          </w:p>
          <w:p w:rsidR="005D06F6" w:rsidRPr="008E0F6A" w:rsidRDefault="005D06F6" w:rsidP="008E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442F4" w:rsidRDefault="000442F4" w:rsidP="000442F4">
      <w:pPr>
        <w:rPr>
          <w:color w:val="FF0000"/>
        </w:rPr>
      </w:pPr>
    </w:p>
    <w:p w:rsidR="00CE4388" w:rsidRDefault="00CE4388" w:rsidP="00CE4388">
      <w:pPr>
        <w:rPr>
          <w:i/>
        </w:rPr>
      </w:pPr>
    </w:p>
    <w:p w:rsidR="00EC4D68" w:rsidRPr="000442F4" w:rsidRDefault="00EC4D68" w:rsidP="00EC4D68">
      <w:pPr>
        <w:rPr>
          <w:color w:val="FF0000"/>
        </w:rPr>
      </w:pPr>
    </w:p>
    <w:p w:rsidR="00883091" w:rsidRDefault="00AB112F" w:rsidP="00626A61">
      <w:pPr>
        <w:pStyle w:val="Overskrift2"/>
        <w:rPr>
          <w:rStyle w:val="nolink"/>
        </w:rPr>
      </w:pPr>
      <w:bookmarkStart w:id="43" w:name="_Ref379826310"/>
      <w:bookmarkStart w:id="44" w:name="_Toc381186663"/>
      <w:r>
        <w:rPr>
          <w:rStyle w:val="nolink"/>
        </w:rPr>
        <w:t>Respons</w:t>
      </w:r>
      <w:r w:rsidR="00B7038D">
        <w:rPr>
          <w:rStyle w:val="nolink"/>
        </w:rPr>
        <w:t xml:space="preserve">: </w:t>
      </w:r>
      <w:proofErr w:type="spellStart"/>
      <w:r w:rsidR="00B7038D">
        <w:rPr>
          <w:rStyle w:val="nolink"/>
        </w:rPr>
        <w:t>hentPersoner</w:t>
      </w:r>
      <w:bookmarkEnd w:id="43"/>
      <w:bookmarkEnd w:id="44"/>
      <w:proofErr w:type="spellEnd"/>
    </w:p>
    <w:p w:rsidR="00330054" w:rsidRDefault="00330054" w:rsidP="00330054">
      <w:r>
        <w:t xml:space="preserve">Forespørselen til oppslagstjenesten har som input et antall fødselsnummer.  Responsen inneholder det samme antall Person-elementer som gitt input.  For fødselsnummer som ikke finnes i registeret, returneres enten IKKE_REGISTRERT eller SLETTET.  </w:t>
      </w:r>
    </w:p>
    <w:p w:rsidR="00883091" w:rsidRDefault="00883091" w:rsidP="00883091"/>
    <w:p w:rsidR="009B5831" w:rsidRDefault="00330054" w:rsidP="00883091">
      <w:r>
        <w:t xml:space="preserve">Under er et eksempel på et resultat fra Oppslagstjenesten etter at responsen er </w:t>
      </w:r>
      <w:proofErr w:type="spellStart"/>
      <w:proofErr w:type="gramStart"/>
      <w:r>
        <w:t>dekryptert</w:t>
      </w:r>
      <w:proofErr w:type="spellEnd"/>
      <w:r>
        <w:t xml:space="preserve"> :</w:t>
      </w:r>
      <w:proofErr w:type="gramEnd"/>
    </w:p>
    <w:p w:rsidR="008023E7" w:rsidRDefault="008023E7" w:rsidP="00883091">
      <w:r>
        <w:rPr>
          <w:color w:val="FF0000"/>
          <w:highlight w:val="yellow"/>
        </w:rPr>
        <w:t>Eksemplet under har noen mindre avvik fra datamodellen tidligere i dokumentet og vil oppdateres når begrepen endelig er satt</w:t>
      </w:r>
      <w:r w:rsidRPr="002E0C3C">
        <w:rPr>
          <w:color w:val="FF0000"/>
          <w:highlight w:val="yellow"/>
        </w:rPr>
        <w:t>.</w:t>
      </w:r>
    </w:p>
    <w:p w:rsidR="009B5831" w:rsidRDefault="009B5831" w:rsidP="00883091"/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</w:t>
      </w:r>
      <w:proofErr w:type="spellStart"/>
      <w:r w:rsidRPr="009B5831">
        <w:rPr>
          <w:rFonts w:ascii="Courier" w:hAnsi="Courier"/>
          <w:sz w:val="22"/>
        </w:rPr>
        <w:t>hentPersonerResponse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&gt;12345678901&lt;/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&lt;Statuskode&gt;SLETTET&lt;/Statuskode&gt;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&gt;23456789011&lt;/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&lt;Statuskode&gt;IKKE_REGISTRERT&lt;/Statuskode&gt;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&gt;34567891011&lt;/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&lt;Statuskode&gt;AKTIV&lt;/Statuskode&gt;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  &lt;Mobil </w:t>
      </w:r>
      <w:proofErr w:type="spellStart"/>
      <w:r w:rsidRPr="009B5831">
        <w:rPr>
          <w:rFonts w:ascii="Courier" w:hAnsi="Courier"/>
          <w:sz w:val="22"/>
        </w:rPr>
        <w:t>sistOppdatert</w:t>
      </w:r>
      <w:proofErr w:type="spellEnd"/>
      <w:r w:rsidRPr="009B5831">
        <w:rPr>
          <w:rFonts w:ascii="Courier" w:hAnsi="Courier"/>
          <w:sz w:val="22"/>
        </w:rPr>
        <w:t xml:space="preserve">="2014-01-04T20:00:00Z" </w:t>
      </w:r>
      <w:proofErr w:type="spellStart"/>
      <w:r w:rsidRPr="009B5831">
        <w:rPr>
          <w:rFonts w:ascii="Courier" w:hAnsi="Courier"/>
          <w:sz w:val="22"/>
        </w:rPr>
        <w:t>sistVerifisert</w:t>
      </w:r>
      <w:proofErr w:type="spellEnd"/>
      <w:r w:rsidRPr="009B5831">
        <w:rPr>
          <w:rFonts w:ascii="Courier" w:hAnsi="Courier"/>
          <w:sz w:val="22"/>
        </w:rPr>
        <w:t>="2014-02-02T13:10:00Z"&gt;99887766&lt;/Mobil&gt;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  &lt;Epost </w:t>
      </w:r>
      <w:proofErr w:type="spellStart"/>
      <w:r w:rsidRPr="009B5831">
        <w:rPr>
          <w:rFonts w:ascii="Courier" w:hAnsi="Courier"/>
          <w:sz w:val="22"/>
        </w:rPr>
        <w:t>sistOppdatert</w:t>
      </w:r>
      <w:proofErr w:type="spellEnd"/>
      <w:r w:rsidRPr="009B5831">
        <w:rPr>
          <w:rFonts w:ascii="Courier" w:hAnsi="Courier"/>
          <w:sz w:val="22"/>
        </w:rPr>
        <w:t xml:space="preserve">="2014-01-04T20:00:00Z" </w:t>
      </w:r>
      <w:proofErr w:type="spellStart"/>
      <w:r w:rsidRPr="009B5831">
        <w:rPr>
          <w:rFonts w:ascii="Courier" w:hAnsi="Courier"/>
          <w:sz w:val="22"/>
        </w:rPr>
        <w:t>sistVerifisert</w:t>
      </w:r>
      <w:proofErr w:type="spellEnd"/>
      <w:r w:rsidRPr="009B5831">
        <w:rPr>
          <w:rFonts w:ascii="Courier" w:hAnsi="Courier"/>
          <w:sz w:val="22"/>
        </w:rPr>
        <w:t>="2014-02-02T13:10:00Z"&gt;test@difi.no&lt;/Epost&gt;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&lt;Postkasseadresse&gt;26168336-40b5-48de-8cd2-bf2db1bcec09&lt;/Postkasseadresse&gt;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="008023E7">
        <w:rPr>
          <w:rFonts w:ascii="Courier" w:hAnsi="Courier"/>
          <w:sz w:val="22"/>
        </w:rPr>
        <w:t xml:space="preserve"> </w:t>
      </w:r>
      <w:r w:rsidRPr="009B5831">
        <w:rPr>
          <w:rFonts w:ascii="Courier" w:hAnsi="Courier"/>
          <w:sz w:val="22"/>
        </w:rPr>
        <w:t>&lt;Organisasjonsnummer&gt;991825827&lt;/Organisasjonsnummer&gt;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&lt;X509Data&gt;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330054">
        <w:rPr>
          <w:rFonts w:ascii="Courier" w:hAnsi="Courier"/>
          <w:sz w:val="22"/>
          <w:lang w:val="en-US"/>
        </w:rPr>
        <w:t>&lt;X509SubjectName&gt;CN=</w:t>
      </w:r>
      <w:proofErr w:type="spellStart"/>
      <w:r w:rsidRPr="00330054">
        <w:rPr>
          <w:rFonts w:ascii="Courier" w:hAnsi="Courier"/>
          <w:sz w:val="22"/>
          <w:lang w:val="en-US"/>
        </w:rPr>
        <w:t>someone</w:t>
      </w:r>
      <w:proofErr w:type="gramStart"/>
      <w:r w:rsidRPr="00330054">
        <w:rPr>
          <w:rFonts w:ascii="Courier" w:hAnsi="Courier"/>
          <w:sz w:val="22"/>
          <w:lang w:val="en-US"/>
        </w:rPr>
        <w:t>,O</w:t>
      </w:r>
      <w:proofErr w:type="spellEnd"/>
      <w:proofErr w:type="gramEnd"/>
      <w:r w:rsidRPr="00330054">
        <w:rPr>
          <w:rFonts w:ascii="Courier" w:hAnsi="Courier"/>
          <w:sz w:val="22"/>
          <w:lang w:val="en-US"/>
        </w:rPr>
        <w:t xml:space="preserve">=Some </w:t>
      </w:r>
      <w:proofErr w:type="spellStart"/>
      <w:r w:rsidRPr="00330054">
        <w:rPr>
          <w:rFonts w:ascii="Courier" w:hAnsi="Courier"/>
          <w:sz w:val="22"/>
          <w:lang w:val="en-US"/>
        </w:rPr>
        <w:t>org,C</w:t>
      </w:r>
      <w:proofErr w:type="spellEnd"/>
      <w:r w:rsidRPr="00330054">
        <w:rPr>
          <w:rFonts w:ascii="Courier" w:hAnsi="Courier"/>
          <w:sz w:val="22"/>
          <w:lang w:val="en-US"/>
        </w:rPr>
        <w:t>=NO&lt;/X509SubjectName&gt;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&lt;X509Certificate&gt;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MIIEejCCA2KgAwIBAgIQUZcLJS2IyAyxZzsMNqh5UTANBgkqhkiG9w0BAQsFADBlMQswCQYDVQQG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EwJESzEnMCUGA1UEChMeTkFUSU9OQUwgSVQgQU5EIFRFTEVDT00gQUdFTkNZMS0wKwYDVQQDEyRQ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RVBQ....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&lt;/X509Certificate&gt;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9B5831">
        <w:rPr>
          <w:rFonts w:ascii="Courier" w:hAnsi="Courier"/>
          <w:sz w:val="22"/>
        </w:rPr>
        <w:t>&lt;/X509Data&gt;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lastRenderedPageBreak/>
        <w:t xml:space="preserve"> 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&lt;/</w:t>
      </w:r>
      <w:proofErr w:type="spellStart"/>
      <w:r w:rsidRPr="009B5831">
        <w:rPr>
          <w:rFonts w:ascii="Courier" w:hAnsi="Courier"/>
          <w:sz w:val="22"/>
        </w:rPr>
        <w:t>hentPersonerResponse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Default="009B5831" w:rsidP="009B5831"/>
    <w:p w:rsidR="00B7038D" w:rsidRDefault="00B7038D" w:rsidP="00B7038D">
      <w:pPr>
        <w:pStyle w:val="Overskrift2"/>
        <w:rPr>
          <w:noProof/>
        </w:rPr>
      </w:pPr>
      <w:bookmarkStart w:id="45" w:name="_Toc381186664"/>
      <w:r>
        <w:rPr>
          <w:noProof/>
        </w:rPr>
        <w:t>Response: hentEndringer</w:t>
      </w:r>
      <w:bookmarkEnd w:id="45"/>
    </w:p>
    <w:p w:rsidR="00B7038D" w:rsidRDefault="00B7038D" w:rsidP="00B7038D">
      <w:r>
        <w:t>Responsen har følgende tre sentrale verdier: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925"/>
        <w:gridCol w:w="3925"/>
      </w:tblGrid>
      <w:tr w:rsidR="00B7038D" w:rsidTr="00B7038D">
        <w:tc>
          <w:tcPr>
            <w:tcW w:w="3925" w:type="dxa"/>
          </w:tcPr>
          <w:p w:rsidR="00B7038D" w:rsidRDefault="00B7038D" w:rsidP="00B7038D">
            <w:r>
              <w:t>Feltnavn</w:t>
            </w:r>
          </w:p>
        </w:tc>
        <w:tc>
          <w:tcPr>
            <w:tcW w:w="3925" w:type="dxa"/>
          </w:tcPr>
          <w:p w:rsidR="00B7038D" w:rsidRDefault="00B7038D" w:rsidP="00B7038D">
            <w:r>
              <w:t>Beskrivelse</w:t>
            </w:r>
          </w:p>
        </w:tc>
      </w:tr>
      <w:tr w:rsidR="00B7038D" w:rsidTr="00B7038D">
        <w:tc>
          <w:tcPr>
            <w:tcW w:w="3925" w:type="dxa"/>
          </w:tcPr>
          <w:p w:rsidR="00B7038D" w:rsidRPr="00106515" w:rsidRDefault="00B7038D" w:rsidP="00B7038D">
            <w:pPr>
              <w:rPr>
                <w:i/>
              </w:rPr>
            </w:pPr>
            <w:proofErr w:type="spellStart"/>
            <w:r w:rsidRPr="00106515">
              <w:rPr>
                <w:i/>
              </w:rPr>
              <w:t>fraEndringsNummer</w:t>
            </w:r>
            <w:proofErr w:type="spellEnd"/>
          </w:p>
        </w:tc>
        <w:tc>
          <w:tcPr>
            <w:tcW w:w="3925" w:type="dxa"/>
          </w:tcPr>
          <w:p w:rsidR="00B7038D" w:rsidRDefault="00F24C2E" w:rsidP="00B7038D">
            <w:r>
              <w:t xml:space="preserve">Er </w:t>
            </w:r>
            <w:r w:rsidR="00B7038D">
              <w:t>likt som det nummeret som Klienten spurte om i forespørselen.</w:t>
            </w:r>
          </w:p>
        </w:tc>
      </w:tr>
      <w:tr w:rsidR="00B7038D" w:rsidTr="00B7038D">
        <w:tc>
          <w:tcPr>
            <w:tcW w:w="3925" w:type="dxa"/>
          </w:tcPr>
          <w:p w:rsidR="00B7038D" w:rsidRPr="00106515" w:rsidRDefault="00B7038D" w:rsidP="00B7038D">
            <w:pPr>
              <w:rPr>
                <w:i/>
              </w:rPr>
            </w:pPr>
            <w:proofErr w:type="spellStart"/>
            <w:r w:rsidRPr="00106515">
              <w:rPr>
                <w:i/>
              </w:rPr>
              <w:t>tilEndringsNummer</w:t>
            </w:r>
            <w:proofErr w:type="spellEnd"/>
          </w:p>
        </w:tc>
        <w:tc>
          <w:tcPr>
            <w:tcW w:w="3925" w:type="dxa"/>
          </w:tcPr>
          <w:p w:rsidR="00B7038D" w:rsidRDefault="00B7038D" w:rsidP="00B7038D">
            <w:r>
              <w:t>Er det siste endringsnummeret som er en del av dette svaret.</w:t>
            </w:r>
          </w:p>
        </w:tc>
      </w:tr>
      <w:tr w:rsidR="00B7038D" w:rsidTr="00B7038D">
        <w:tc>
          <w:tcPr>
            <w:tcW w:w="3925" w:type="dxa"/>
          </w:tcPr>
          <w:p w:rsidR="00B7038D" w:rsidRPr="00106515" w:rsidRDefault="00B7038D" w:rsidP="00B7038D">
            <w:pPr>
              <w:rPr>
                <w:i/>
              </w:rPr>
            </w:pPr>
            <w:proofErr w:type="spellStart"/>
            <w:r w:rsidRPr="00106515">
              <w:rPr>
                <w:i/>
              </w:rPr>
              <w:t>senesteEndringsNummer</w:t>
            </w:r>
            <w:proofErr w:type="spellEnd"/>
          </w:p>
        </w:tc>
        <w:tc>
          <w:tcPr>
            <w:tcW w:w="3925" w:type="dxa"/>
          </w:tcPr>
          <w:p w:rsidR="00B7038D" w:rsidRDefault="00B7038D" w:rsidP="00B7038D">
            <w:r>
              <w:t xml:space="preserve">Er det siste endringsnummeret som er i registeret. </w:t>
            </w:r>
          </w:p>
        </w:tc>
      </w:tr>
    </w:tbl>
    <w:p w:rsidR="00B7038D" w:rsidRPr="00106515" w:rsidRDefault="00106515" w:rsidP="00B7038D">
      <w:r>
        <w:t xml:space="preserve">Dersom </w:t>
      </w:r>
      <w:proofErr w:type="spellStart"/>
      <w:r w:rsidRPr="00106515">
        <w:rPr>
          <w:i/>
        </w:rPr>
        <w:t>senesteEndringsNummer</w:t>
      </w:r>
      <w:proofErr w:type="spellEnd"/>
      <w:r>
        <w:rPr>
          <w:i/>
        </w:rPr>
        <w:t xml:space="preserve"> </w:t>
      </w:r>
      <w:r>
        <w:t xml:space="preserve">og </w:t>
      </w:r>
      <w:proofErr w:type="spellStart"/>
      <w:r w:rsidRPr="00106515">
        <w:rPr>
          <w:i/>
        </w:rPr>
        <w:t>tilEndringsNummer</w:t>
      </w:r>
      <w:proofErr w:type="spellEnd"/>
      <w:r>
        <w:rPr>
          <w:i/>
        </w:rPr>
        <w:t xml:space="preserve"> </w:t>
      </w:r>
      <w:r>
        <w:t xml:space="preserve">ikke er likt er det flere endringer som Offentlig virksomhet bør hente ut. Offentlig virksomhet bør dermed sende en ny forespørsel der </w:t>
      </w:r>
      <w:proofErr w:type="spellStart"/>
      <w:r w:rsidRPr="00106515">
        <w:rPr>
          <w:i/>
        </w:rPr>
        <w:t>fraEndringsNummer</w:t>
      </w:r>
      <w:proofErr w:type="spellEnd"/>
      <w:r>
        <w:t xml:space="preserve"> settes </w:t>
      </w:r>
      <w:proofErr w:type="spellStart"/>
      <w:r w:rsidRPr="00106515">
        <w:rPr>
          <w:i/>
        </w:rPr>
        <w:t>tilEndringsNummer</w:t>
      </w:r>
      <w:proofErr w:type="spellEnd"/>
      <w:r w:rsidR="00330054">
        <w:rPr>
          <w:i/>
        </w:rPr>
        <w:t xml:space="preserve"> +1.</w:t>
      </w:r>
    </w:p>
    <w:p w:rsidR="00B7038D" w:rsidRDefault="00B7038D" w:rsidP="00B7038D"/>
    <w:p w:rsidR="009B5831" w:rsidRDefault="00B7038D" w:rsidP="00883091">
      <w:r>
        <w:t>Eksempelet under viser resultat fra Oppslagstjenesten e</w:t>
      </w:r>
      <w:r w:rsidR="00106515">
        <w:t xml:space="preserve">tter at responsen er </w:t>
      </w:r>
      <w:proofErr w:type="spellStart"/>
      <w:r w:rsidR="00106515">
        <w:t>dekryptert</w:t>
      </w:r>
      <w:proofErr w:type="spellEnd"/>
      <w:r w:rsidR="00106515">
        <w:t>:</w:t>
      </w:r>
    </w:p>
    <w:p w:rsidR="008023E7" w:rsidRDefault="008023E7" w:rsidP="008023E7">
      <w:r>
        <w:rPr>
          <w:color w:val="FF0000"/>
          <w:highlight w:val="yellow"/>
        </w:rPr>
        <w:t>Eksemplet under har noen mindre avvik fra datamodellen tidligere i dokumentet og vil oppdateres når begrepen endelig er satt</w:t>
      </w:r>
      <w:r w:rsidRPr="002E0C3C">
        <w:rPr>
          <w:color w:val="FF0000"/>
          <w:highlight w:val="yellow"/>
        </w:rPr>
        <w:t>.</w:t>
      </w:r>
    </w:p>
    <w:p w:rsidR="008023E7" w:rsidRDefault="008023E7" w:rsidP="00883091"/>
    <w:p w:rsidR="00B7038D" w:rsidRDefault="00B7038D" w:rsidP="00883091">
      <w:pPr>
        <w:rPr>
          <w:noProof/>
        </w:rPr>
      </w:pP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</w:t>
      </w:r>
      <w:proofErr w:type="spellStart"/>
      <w:r w:rsidRPr="009B5831">
        <w:rPr>
          <w:rFonts w:ascii="Courier" w:hAnsi="Courier"/>
          <w:sz w:val="22"/>
        </w:rPr>
        <w:t>hentEndringerResponse</w:t>
      </w:r>
      <w:proofErr w:type="spellEnd"/>
      <w:r w:rsidRPr="009B5831">
        <w:rPr>
          <w:rFonts w:ascii="Courier" w:hAnsi="Courier"/>
          <w:sz w:val="22"/>
        </w:rPr>
        <w:t xml:space="preserve"> </w:t>
      </w:r>
      <w:proofErr w:type="spellStart"/>
      <w:r w:rsidRPr="009B5831">
        <w:rPr>
          <w:rFonts w:ascii="Courier" w:hAnsi="Courier"/>
          <w:sz w:val="22"/>
        </w:rPr>
        <w:t>fraEndringsNummer</w:t>
      </w:r>
      <w:proofErr w:type="spellEnd"/>
      <w:r w:rsidRPr="009B5831">
        <w:rPr>
          <w:rFonts w:ascii="Courier" w:hAnsi="Courier"/>
          <w:sz w:val="22"/>
        </w:rPr>
        <w:t xml:space="preserve">="123" </w:t>
      </w:r>
      <w:proofErr w:type="spellStart"/>
      <w:r w:rsidRPr="009B5831">
        <w:rPr>
          <w:rFonts w:ascii="Courier" w:hAnsi="Courier"/>
          <w:sz w:val="22"/>
        </w:rPr>
        <w:t>tilEndringsNummer</w:t>
      </w:r>
      <w:proofErr w:type="spellEnd"/>
      <w:r w:rsidRPr="009B5831">
        <w:rPr>
          <w:rFonts w:ascii="Courier" w:hAnsi="Courier"/>
          <w:sz w:val="22"/>
        </w:rPr>
        <w:t xml:space="preserve">="1123" </w:t>
      </w:r>
      <w:proofErr w:type="spellStart"/>
      <w:r w:rsidRPr="009B5831">
        <w:rPr>
          <w:rFonts w:ascii="Courier" w:hAnsi="Courier"/>
          <w:sz w:val="22"/>
        </w:rPr>
        <w:t>senesteEndringsNummer</w:t>
      </w:r>
      <w:proofErr w:type="spellEnd"/>
      <w:r w:rsidRPr="009B5831">
        <w:rPr>
          <w:rFonts w:ascii="Courier" w:hAnsi="Courier"/>
          <w:sz w:val="22"/>
        </w:rPr>
        <w:t>="1350"&gt;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&lt;!--0 to 1000 </w:t>
      </w:r>
      <w:proofErr w:type="spellStart"/>
      <w:r w:rsidRPr="009B5831">
        <w:rPr>
          <w:rFonts w:ascii="Courier" w:hAnsi="Courier"/>
          <w:sz w:val="22"/>
        </w:rPr>
        <w:t>repetitions</w:t>
      </w:r>
      <w:proofErr w:type="spellEnd"/>
      <w:r w:rsidRPr="009B5831">
        <w:rPr>
          <w:rFonts w:ascii="Courier" w:hAnsi="Courier"/>
          <w:sz w:val="22"/>
        </w:rPr>
        <w:t>--&gt;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&gt;12345678901&lt;/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&lt;Statuskode&gt;SLETTET&lt;/Statuskode&gt;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&gt;34567891011&lt;/</w:t>
      </w:r>
      <w:proofErr w:type="spellStart"/>
      <w:r w:rsidRPr="009B5831">
        <w:rPr>
          <w:rFonts w:ascii="Courier" w:hAnsi="Courier"/>
          <w:sz w:val="22"/>
        </w:rPr>
        <w:t>Foedselsnummer</w:t>
      </w:r>
      <w:proofErr w:type="spellEnd"/>
      <w:r w:rsidRPr="009B5831">
        <w:rPr>
          <w:rFonts w:ascii="Courier" w:hAnsi="Courier"/>
          <w:sz w:val="22"/>
        </w:rPr>
        <w:t>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&lt;Reservert&gt;</w:t>
      </w:r>
      <w:proofErr w:type="gramStart"/>
      <w:r w:rsidRPr="009B5831">
        <w:rPr>
          <w:rFonts w:ascii="Courier" w:hAnsi="Courier"/>
          <w:sz w:val="22"/>
        </w:rPr>
        <w:t>false</w:t>
      </w:r>
      <w:proofErr w:type="gramEnd"/>
      <w:r w:rsidRPr="009B5831">
        <w:rPr>
          <w:rFonts w:ascii="Courier" w:hAnsi="Courier"/>
          <w:sz w:val="22"/>
        </w:rPr>
        <w:t>&lt;/Reservert&gt;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&lt;Statuskode&gt;AKTIV&lt;/Statuskode&gt;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&lt;Mobil </w:t>
      </w:r>
      <w:proofErr w:type="spellStart"/>
      <w:r w:rsidRPr="009B5831">
        <w:rPr>
          <w:rFonts w:ascii="Courier" w:hAnsi="Courier"/>
          <w:sz w:val="22"/>
        </w:rPr>
        <w:t>sistOppdatert</w:t>
      </w:r>
      <w:proofErr w:type="spellEnd"/>
      <w:r w:rsidRPr="009B5831">
        <w:rPr>
          <w:rFonts w:ascii="Courier" w:hAnsi="Courier"/>
          <w:sz w:val="22"/>
        </w:rPr>
        <w:t xml:space="preserve">="2014-01-04T20:00:00Z" </w:t>
      </w:r>
      <w:proofErr w:type="spellStart"/>
      <w:r w:rsidRPr="009B5831">
        <w:rPr>
          <w:rFonts w:ascii="Courier" w:hAnsi="Courier"/>
          <w:sz w:val="22"/>
        </w:rPr>
        <w:t>sistVerifisert</w:t>
      </w:r>
      <w:proofErr w:type="spellEnd"/>
      <w:r w:rsidRPr="009B5831">
        <w:rPr>
          <w:rFonts w:ascii="Courier" w:hAnsi="Courier"/>
          <w:sz w:val="22"/>
        </w:rPr>
        <w:t>="2014-02-02T13:10:00Z"&gt;99887766&lt;/Mobil&gt;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&lt;Epost </w:t>
      </w:r>
      <w:proofErr w:type="spellStart"/>
      <w:r w:rsidRPr="009B5831">
        <w:rPr>
          <w:rFonts w:ascii="Courier" w:hAnsi="Courier"/>
          <w:sz w:val="22"/>
        </w:rPr>
        <w:t>sistOppdatert</w:t>
      </w:r>
      <w:proofErr w:type="spellEnd"/>
      <w:r w:rsidRPr="009B5831">
        <w:rPr>
          <w:rFonts w:ascii="Courier" w:hAnsi="Courier"/>
          <w:sz w:val="22"/>
        </w:rPr>
        <w:t xml:space="preserve">="2014-01-04T20:00:00Z" </w:t>
      </w:r>
      <w:proofErr w:type="spellStart"/>
      <w:r w:rsidRPr="009B5831">
        <w:rPr>
          <w:rFonts w:ascii="Courier" w:hAnsi="Courier"/>
          <w:sz w:val="22"/>
        </w:rPr>
        <w:t>sistVerifisert</w:t>
      </w:r>
      <w:proofErr w:type="spellEnd"/>
      <w:r w:rsidRPr="009B5831">
        <w:rPr>
          <w:rFonts w:ascii="Courier" w:hAnsi="Courier"/>
          <w:sz w:val="22"/>
        </w:rPr>
        <w:t>="2014-02-02T13:10:00Z"&gt;test@difi.no&lt;/Epost&gt;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&lt;/Kontaktinfo&gt;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&lt;Postkasseadresse&gt;26168336-40b5-48de-8cd2-bf2db1bcec09&lt;/Postkasseadresse&gt;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 xml:space="preserve">   &lt;Organisasjonsnummer&gt;991825827&lt;/Organisasjonsnummer&gt;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&lt;/Postkasseinfo&gt;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  <w:t>&lt;X509Data&gt;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r w:rsidRPr="00330054">
        <w:rPr>
          <w:rFonts w:ascii="Courier" w:hAnsi="Courier"/>
          <w:sz w:val="22"/>
          <w:lang w:val="en-US"/>
        </w:rPr>
        <w:t>&lt;X509SubjectName&gt;CN=</w:t>
      </w:r>
      <w:proofErr w:type="spellStart"/>
      <w:r w:rsidRPr="00330054">
        <w:rPr>
          <w:rFonts w:ascii="Courier" w:hAnsi="Courier"/>
          <w:sz w:val="22"/>
          <w:lang w:val="en-US"/>
        </w:rPr>
        <w:t>someone</w:t>
      </w:r>
      <w:proofErr w:type="gramStart"/>
      <w:r w:rsidRPr="00330054">
        <w:rPr>
          <w:rFonts w:ascii="Courier" w:hAnsi="Courier"/>
          <w:sz w:val="22"/>
          <w:lang w:val="en-US"/>
        </w:rPr>
        <w:t>,O</w:t>
      </w:r>
      <w:proofErr w:type="spellEnd"/>
      <w:proofErr w:type="gramEnd"/>
      <w:r w:rsidRPr="00330054">
        <w:rPr>
          <w:rFonts w:ascii="Courier" w:hAnsi="Courier"/>
          <w:sz w:val="22"/>
          <w:lang w:val="en-US"/>
        </w:rPr>
        <w:t xml:space="preserve">=Some </w:t>
      </w:r>
      <w:proofErr w:type="spellStart"/>
      <w:r w:rsidRPr="00330054">
        <w:rPr>
          <w:rFonts w:ascii="Courier" w:hAnsi="Courier"/>
          <w:sz w:val="22"/>
          <w:lang w:val="en-US"/>
        </w:rPr>
        <w:t>org,C</w:t>
      </w:r>
      <w:proofErr w:type="spellEnd"/>
      <w:r w:rsidRPr="00330054">
        <w:rPr>
          <w:rFonts w:ascii="Courier" w:hAnsi="Courier"/>
          <w:sz w:val="22"/>
          <w:lang w:val="en-US"/>
        </w:rPr>
        <w:t>=NO&lt;/X509SubjectName&gt;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&lt;X509Certificate&gt;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MIIEejCCA2KgAwIBAgIQUZcLJS2IyAyxZzsMNqh5UTANBgkqhkiG9w0BAQsFADBlMQswCQYDVQQG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lastRenderedPageBreak/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EwJESzEnMCUGA1UEChMeTkFUSU9OQUwgSVQgQU5EIFRFTEVDT00gQUdFTkNZMS0wKwYDVQQDEyRQ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RVBQ....</w:t>
      </w:r>
    </w:p>
    <w:p w:rsidR="009B5831" w:rsidRPr="00330054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  <w:lang w:val="en-US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  <w:t>&lt;/X509Certificate&gt;</w:t>
      </w:r>
    </w:p>
    <w:p w:rsidR="009B5831" w:rsidRPr="00302E86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30054">
        <w:rPr>
          <w:rFonts w:ascii="Courier" w:hAnsi="Courier"/>
          <w:sz w:val="22"/>
          <w:lang w:val="en-US"/>
        </w:rPr>
        <w:tab/>
      </w:r>
      <w:r w:rsidRPr="00302E86">
        <w:rPr>
          <w:rFonts w:ascii="Courier" w:hAnsi="Courier"/>
          <w:sz w:val="22"/>
        </w:rPr>
        <w:t>&lt;/X509Data&gt;</w:t>
      </w:r>
    </w:p>
    <w:p w:rsidR="009B5831" w:rsidRPr="00302E86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ab/>
      </w:r>
      <w:r w:rsidRPr="00302E86">
        <w:rPr>
          <w:rFonts w:ascii="Courier" w:hAnsi="Courier"/>
          <w:sz w:val="22"/>
        </w:rPr>
        <w:tab/>
        <w:t>&lt;/Sertifikat&gt;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ab/>
        <w:t xml:space="preserve"> </w:t>
      </w:r>
      <w:r w:rsidRPr="009B5831">
        <w:rPr>
          <w:rFonts w:ascii="Courier" w:hAnsi="Courier"/>
          <w:sz w:val="22"/>
        </w:rPr>
        <w:t>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 xml:space="preserve"> &lt;Person&gt;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</w:r>
      <w:r w:rsidRPr="009B5831">
        <w:rPr>
          <w:rFonts w:ascii="Courier" w:hAnsi="Courier"/>
          <w:sz w:val="22"/>
        </w:rPr>
        <w:tab/>
      </w:r>
      <w:proofErr w:type="gramStart"/>
      <w:r w:rsidRPr="009B5831">
        <w:rPr>
          <w:rFonts w:ascii="Courier" w:hAnsi="Courier"/>
          <w:sz w:val="22"/>
        </w:rPr>
        <w:t>.....</w:t>
      </w:r>
      <w:proofErr w:type="gramEnd"/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ab/>
        <w:t>&lt;/Person&gt;</w:t>
      </w:r>
    </w:p>
    <w:p w:rsidR="009B5831" w:rsidRPr="009B5831" w:rsidRDefault="009B5831" w:rsidP="009B5831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9B5831">
        <w:rPr>
          <w:rFonts w:ascii="Courier" w:hAnsi="Courier"/>
          <w:sz w:val="22"/>
        </w:rPr>
        <w:t>&lt;/</w:t>
      </w:r>
      <w:proofErr w:type="spellStart"/>
      <w:r w:rsidRPr="009B5831">
        <w:rPr>
          <w:rFonts w:ascii="Courier" w:hAnsi="Courier"/>
          <w:sz w:val="22"/>
        </w:rPr>
        <w:t>hentEndringerResponse</w:t>
      </w:r>
      <w:proofErr w:type="spellEnd"/>
      <w:r w:rsidRPr="009B5831">
        <w:rPr>
          <w:rFonts w:ascii="Courier" w:hAnsi="Courier"/>
          <w:sz w:val="22"/>
        </w:rPr>
        <w:t>&gt;</w:t>
      </w:r>
    </w:p>
    <w:p w:rsidR="000442F4" w:rsidRDefault="000442F4" w:rsidP="000442F4"/>
    <w:p w:rsidR="00BF458B" w:rsidRDefault="00BF458B" w:rsidP="00476856">
      <w:pPr>
        <w:pStyle w:val="Overskrift1"/>
      </w:pPr>
      <w:bookmarkStart w:id="46" w:name="_Toc381186665"/>
      <w:r>
        <w:t xml:space="preserve">Fil </w:t>
      </w:r>
      <w:r w:rsidR="00B501DF">
        <w:t xml:space="preserve">uttrekk </w:t>
      </w:r>
      <w:r>
        <w:t>grensesnitt</w:t>
      </w:r>
      <w:bookmarkEnd w:id="46"/>
    </w:p>
    <w:p w:rsidR="00BF458B" w:rsidRDefault="004548B4" w:rsidP="00BF458B">
      <w:r>
        <w:t>Det gjør</w:t>
      </w:r>
      <w:r w:rsidR="00C36FE2">
        <w:t xml:space="preserve">es </w:t>
      </w:r>
      <w:r w:rsidR="003B769C">
        <w:t xml:space="preserve">tilgjengelig </w:t>
      </w:r>
      <w:r w:rsidR="00C36FE2">
        <w:t>et</w:t>
      </w:r>
      <w:r>
        <w:t xml:space="preserve"> fult uttrekk fra Oppslagstjenesten som kan brukes av Virksomheter for å </w:t>
      </w:r>
      <w:r w:rsidR="003B769C">
        <w:t>få</w:t>
      </w:r>
      <w:r>
        <w:t xml:space="preserve"> en lokal kopi av registeret. Seinere ajourhold kan enten gjøres via </w:t>
      </w:r>
      <w:proofErr w:type="spellStart"/>
      <w:r>
        <w:t>webservice</w:t>
      </w:r>
      <w:proofErr w:type="spellEnd"/>
      <w:r>
        <w:t xml:space="preserve"> grensesnitt, eller ved å hente fulle uttrekk fra Oppslagstjenesten.</w:t>
      </w:r>
    </w:p>
    <w:p w:rsidR="00883091" w:rsidRDefault="003B769C" w:rsidP="00BF458B">
      <w:r>
        <w:t>|</w:t>
      </w:r>
    </w:p>
    <w:p w:rsidR="00C36FE2" w:rsidRDefault="00C36FE2" w:rsidP="00476856">
      <w:pPr>
        <w:pStyle w:val="Overskrift2"/>
      </w:pPr>
      <w:bookmarkStart w:id="47" w:name="_Toc335146651"/>
      <w:bookmarkStart w:id="48" w:name="_Toc376508951"/>
      <w:bookmarkStart w:id="49" w:name="_Toc376508943"/>
      <w:bookmarkStart w:id="50" w:name="_Toc381186666"/>
      <w:r>
        <w:t>Teknisk beskrivelse</w:t>
      </w:r>
      <w:bookmarkEnd w:id="50"/>
      <w:r>
        <w:t xml:space="preserve"> </w:t>
      </w:r>
      <w:bookmarkEnd w:id="47"/>
      <w:bookmarkEnd w:id="48"/>
    </w:p>
    <w:p w:rsidR="00C36FE2" w:rsidRDefault="00C36FE2" w:rsidP="00C36FE2">
      <w:pPr>
        <w:keepNext/>
      </w:pPr>
      <w:r>
        <w:t>Figuren under viser hvordan utlevering via SFTP fungerer.</w:t>
      </w:r>
    </w:p>
    <w:p w:rsidR="00C36FE2" w:rsidRDefault="00C36FE2" w:rsidP="00C36FE2">
      <w:pPr>
        <w:keepNext/>
      </w:pPr>
    </w:p>
    <w:p w:rsidR="00C36FE2" w:rsidRDefault="00C36FE2" w:rsidP="00C36FE2">
      <w:pPr>
        <w:keepNext/>
      </w:pPr>
      <w:r>
        <w:object w:dxaOrig="12162" w:dyaOrig="3631">
          <v:shape id="_x0000_i1025" type="#_x0000_t75" style="width:385.8pt;height:114.8pt" o:ole="">
            <v:imagedata r:id="rId42" o:title=""/>
          </v:shape>
          <o:OLEObject Type="Embed" ProgID="Visio.Drawing.11" ShapeID="_x0000_i1025" DrawAspect="Content" ObjectID="_1454936185" r:id="rId43"/>
        </w:object>
      </w:r>
    </w:p>
    <w:p w:rsidR="00C36FE2" w:rsidRPr="00BA1F74" w:rsidRDefault="00C36FE2" w:rsidP="00C36FE2"/>
    <w:p w:rsidR="00C36FE2" w:rsidRDefault="00C36FE2" w:rsidP="00C36FE2"/>
    <w:p w:rsidR="00C36FE2" w:rsidRDefault="00C36FE2" w:rsidP="00C36FE2">
      <w:r>
        <w:t>SFTP er en protokoll for å overføre filer fra en SFTP-klient til en SFTP-server. I dette tilfellet er Offentligvirksomhet maskin klienten, og Sentralforvalter maskin serveren. Protokollen (SFTP) for overføringen er at all</w:t>
      </w:r>
      <w:r w:rsidRPr="00D26EE1">
        <w:t xml:space="preserve"> kommunikasjon</w:t>
      </w:r>
      <w:r>
        <w:t>, både autentifikasjon og selve datafilen,</w:t>
      </w:r>
      <w:r w:rsidRPr="00D26EE1">
        <w:t xml:space="preserve"> sendes kryptert over linjen</w:t>
      </w:r>
      <w:r>
        <w:t>.</w:t>
      </w:r>
    </w:p>
    <w:p w:rsidR="003B769C" w:rsidRDefault="003B769C" w:rsidP="00C36FE2"/>
    <w:p w:rsidR="003B769C" w:rsidRDefault="003B769C" w:rsidP="00C36FE2">
      <w:r>
        <w:t>Følgende filer leveres ut:</w:t>
      </w:r>
    </w:p>
    <w:p w:rsidR="003B769C" w:rsidRPr="00610916" w:rsidRDefault="00B82DBA" w:rsidP="003B769C">
      <w:pPr>
        <w:pStyle w:val="Listeavsnitt"/>
        <w:numPr>
          <w:ilvl w:val="0"/>
          <w:numId w:val="25"/>
        </w:numPr>
        <w:rPr>
          <w:i/>
        </w:rPr>
      </w:pPr>
      <w:r w:rsidRPr="00610916">
        <w:t xml:space="preserve">Datafil: </w:t>
      </w:r>
      <w:r w:rsidR="003B769C" w:rsidRPr="00610916">
        <w:rPr>
          <w:i/>
        </w:rPr>
        <w:t>Kontaktregister-</w:t>
      </w:r>
      <w:proofErr w:type="spellStart"/>
      <w:r w:rsidR="003B769C" w:rsidRPr="00610916">
        <w:rPr>
          <w:i/>
        </w:rPr>
        <w:t>YYYYMMDDThhmm</w:t>
      </w:r>
      <w:r w:rsidR="002446F6">
        <w:rPr>
          <w:i/>
        </w:rPr>
        <w:t>ss</w:t>
      </w:r>
      <w:r w:rsidR="003B769C" w:rsidRPr="00610916">
        <w:rPr>
          <w:i/>
        </w:rPr>
        <w:t>.gz.</w:t>
      </w:r>
      <w:r w:rsidR="00A85622">
        <w:rPr>
          <w:i/>
        </w:rPr>
        <w:t>enc</w:t>
      </w:r>
      <w:proofErr w:type="spellEnd"/>
    </w:p>
    <w:p w:rsidR="003B769C" w:rsidRPr="00610916" w:rsidRDefault="00B82DBA" w:rsidP="003B769C">
      <w:pPr>
        <w:pStyle w:val="Listeavsnitt"/>
        <w:numPr>
          <w:ilvl w:val="0"/>
          <w:numId w:val="25"/>
        </w:numPr>
      </w:pPr>
      <w:r w:rsidRPr="00610916">
        <w:t xml:space="preserve">Signaturfil: </w:t>
      </w:r>
      <w:r w:rsidR="003B769C" w:rsidRPr="00610916">
        <w:rPr>
          <w:i/>
        </w:rPr>
        <w:t>Kontaktregister-</w:t>
      </w:r>
      <w:proofErr w:type="spellStart"/>
      <w:r w:rsidR="003B769C" w:rsidRPr="00610916">
        <w:rPr>
          <w:i/>
        </w:rPr>
        <w:t>YYYYMMDDThhmm</w:t>
      </w:r>
      <w:r w:rsidR="002446F6">
        <w:rPr>
          <w:i/>
        </w:rPr>
        <w:t>ss</w:t>
      </w:r>
      <w:r w:rsidR="003B769C" w:rsidRPr="00610916">
        <w:rPr>
          <w:i/>
        </w:rPr>
        <w:t>.sig</w:t>
      </w:r>
      <w:proofErr w:type="spellEnd"/>
    </w:p>
    <w:p w:rsidR="003B769C" w:rsidRPr="00610916" w:rsidRDefault="00B82DBA" w:rsidP="003B769C">
      <w:pPr>
        <w:pStyle w:val="Listeavsnitt"/>
        <w:numPr>
          <w:ilvl w:val="0"/>
          <w:numId w:val="25"/>
        </w:numPr>
      </w:pPr>
      <w:r w:rsidRPr="00610916">
        <w:t xml:space="preserve">Krypteringsnøkkel: </w:t>
      </w:r>
      <w:r w:rsidR="003B769C" w:rsidRPr="00610916">
        <w:rPr>
          <w:i/>
        </w:rPr>
        <w:t>Kontaktregister-</w:t>
      </w:r>
      <w:proofErr w:type="spellStart"/>
      <w:r w:rsidR="003B769C" w:rsidRPr="00610916">
        <w:rPr>
          <w:i/>
        </w:rPr>
        <w:t>YYYYMMDDThhmm</w:t>
      </w:r>
      <w:r w:rsidR="002446F6">
        <w:rPr>
          <w:i/>
        </w:rPr>
        <w:t>ss</w:t>
      </w:r>
      <w:r w:rsidR="003B769C" w:rsidRPr="00610916">
        <w:rPr>
          <w:i/>
        </w:rPr>
        <w:t>.key</w:t>
      </w:r>
      <w:proofErr w:type="gramStart"/>
      <w:r w:rsidR="00610916" w:rsidRPr="00610916">
        <w:rPr>
          <w:i/>
        </w:rPr>
        <w:t>.VirksomhetsID</w:t>
      </w:r>
      <w:proofErr w:type="spellEnd"/>
      <w:proofErr w:type="gramEnd"/>
    </w:p>
    <w:p w:rsidR="003B769C" w:rsidRDefault="003B769C" w:rsidP="003B769C"/>
    <w:p w:rsidR="00C36FE2" w:rsidRDefault="00C36FE2" w:rsidP="00C36FE2"/>
    <w:p w:rsidR="004548B4" w:rsidRDefault="004548B4" w:rsidP="003B769C">
      <w:pPr>
        <w:pStyle w:val="Overskrift2"/>
      </w:pPr>
      <w:bookmarkStart w:id="51" w:name="_Toc381186667"/>
      <w:r>
        <w:t>Dataformat</w:t>
      </w:r>
      <w:bookmarkEnd w:id="49"/>
      <w:bookmarkEnd w:id="51"/>
    </w:p>
    <w:p w:rsidR="003B769C" w:rsidRPr="003B769C" w:rsidRDefault="00B82DBA" w:rsidP="003B769C">
      <w:pPr>
        <w:pStyle w:val="Overskrift3"/>
      </w:pPr>
      <w:bookmarkStart w:id="52" w:name="_Toc381186668"/>
      <w:r>
        <w:t>Datafil</w:t>
      </w:r>
      <w:bookmarkEnd w:id="52"/>
    </w:p>
    <w:p w:rsidR="002446F6" w:rsidRDefault="002446F6" w:rsidP="002446F6">
      <w:pPr>
        <w:pStyle w:val="Listeavsnitt"/>
        <w:numPr>
          <w:ilvl w:val="0"/>
          <w:numId w:val="35"/>
        </w:numPr>
        <w:contextualSpacing w:val="0"/>
      </w:pPr>
      <w:r>
        <w:t xml:space="preserve">XML benyttes som dataformat.  </w:t>
      </w:r>
    </w:p>
    <w:p w:rsidR="002446F6" w:rsidRDefault="002446F6" w:rsidP="002446F6">
      <w:pPr>
        <w:pStyle w:val="Listeavsnitt"/>
        <w:numPr>
          <w:ilvl w:val="1"/>
          <w:numId w:val="35"/>
        </w:numPr>
        <w:contextualSpacing w:val="0"/>
      </w:pPr>
      <w:r>
        <w:lastRenderedPageBreak/>
        <w:t>Personer utleveres som beskrevet i XSD for oppslagstjenesten. I tillegg kommer XSD som beskriver et element Kontaktregister som pakker inn listen med personer.</w:t>
      </w:r>
    </w:p>
    <w:p w:rsidR="003B769C" w:rsidRDefault="003B769C" w:rsidP="003B769C">
      <w:pPr>
        <w:pStyle w:val="Listeavsnitt"/>
        <w:numPr>
          <w:ilvl w:val="0"/>
          <w:numId w:val="26"/>
        </w:numPr>
      </w:pPr>
      <w:r>
        <w:t xml:space="preserve">Filen er komprimert med </w:t>
      </w:r>
      <w:proofErr w:type="spellStart"/>
      <w:r>
        <w:t>gzip</w:t>
      </w:r>
      <w:proofErr w:type="spellEnd"/>
    </w:p>
    <w:p w:rsidR="003B769C" w:rsidRDefault="003B769C" w:rsidP="003B769C">
      <w:pPr>
        <w:pStyle w:val="Listeavsnitt"/>
        <w:numPr>
          <w:ilvl w:val="0"/>
          <w:numId w:val="26"/>
        </w:numPr>
      </w:pPr>
      <w:r>
        <w:t xml:space="preserve">Filen er kryptert med </w:t>
      </w:r>
      <w:r w:rsidRPr="003B769C">
        <w:t>AES-CTR</w:t>
      </w:r>
    </w:p>
    <w:p w:rsidR="00EF2FFF" w:rsidRDefault="00EF2FFF" w:rsidP="00EF2FFF">
      <w:r>
        <w:t xml:space="preserve"> </w:t>
      </w:r>
    </w:p>
    <w:p w:rsidR="004A6A5C" w:rsidRDefault="004548B4" w:rsidP="004548B4">
      <w:r>
        <w:t>Dataformatet består av en del som gjelder overføringen, og en repeterende</w:t>
      </w:r>
      <w:r w:rsidR="003D7B0E">
        <w:t xml:space="preserve"> del som inneholder kontaktdata. Se eksempel i kapitel </w:t>
      </w:r>
      <w:r w:rsidR="003D7B0E">
        <w:fldChar w:fldCharType="begin"/>
      </w:r>
      <w:r w:rsidR="003D7B0E">
        <w:instrText xml:space="preserve"> REF _Ref379826310 \r \h </w:instrText>
      </w:r>
      <w:r w:rsidR="003D7B0E">
        <w:fldChar w:fldCharType="separate"/>
      </w:r>
      <w:r w:rsidR="003D7B0E">
        <w:t>3.4</w:t>
      </w:r>
      <w:r w:rsidR="003D7B0E">
        <w:fldChar w:fldCharType="end"/>
      </w:r>
      <w:r w:rsidR="003D7B0E">
        <w:t xml:space="preserve"> i tillegg vil </w:t>
      </w:r>
      <w:proofErr w:type="spellStart"/>
      <w:r w:rsidR="003D7B0E">
        <w:t>foresendelsen</w:t>
      </w:r>
      <w:proofErr w:type="spellEnd"/>
      <w:r w:rsidR="003D7B0E">
        <w:t xml:space="preserve"> inneholde informasjon om </w:t>
      </w:r>
      <w:proofErr w:type="spellStart"/>
      <w:r w:rsidR="003D7B0E">
        <w:t>sistEndringsnummer</w:t>
      </w:r>
      <w:proofErr w:type="spellEnd"/>
      <w:r w:rsidR="003D7B0E">
        <w:t xml:space="preserve"> og tidspunkt for at filen ble generert.</w:t>
      </w:r>
    </w:p>
    <w:p w:rsidR="003D7B0E" w:rsidRDefault="003D7B0E" w:rsidP="004548B4">
      <w:r>
        <w:t xml:space="preserve">På denne måten kan fileksporten enkelt kombineres med </w:t>
      </w:r>
      <w:proofErr w:type="spellStart"/>
      <w:r>
        <w:t>webservicetjenesten</w:t>
      </w:r>
      <w:proofErr w:type="spellEnd"/>
      <w:r>
        <w:t xml:space="preserve"> for å abonnere på etterfølgende endringer fra kontakt og reservasjonsregisteret.</w:t>
      </w:r>
    </w:p>
    <w:p w:rsidR="003D7B0E" w:rsidRDefault="003D7B0E" w:rsidP="004548B4"/>
    <w:p w:rsidR="002446F6" w:rsidRDefault="002446F6" w:rsidP="004548B4">
      <w:r>
        <w:t>Eksempel:</w:t>
      </w:r>
    </w:p>
    <w:p w:rsidR="002446F6" w:rsidRDefault="002446F6" w:rsidP="004548B4"/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&lt;</w:t>
      </w:r>
      <w:proofErr w:type="spellStart"/>
      <w:r w:rsidRPr="00302E86">
        <w:rPr>
          <w:rFonts w:ascii="Courier" w:hAnsi="Courier"/>
          <w:sz w:val="22"/>
        </w:rPr>
        <w:t>et:Kontaktregister</w:t>
      </w:r>
      <w:proofErr w:type="spellEnd"/>
      <w:r w:rsidRPr="00302E86">
        <w:rPr>
          <w:rFonts w:ascii="Courier" w:hAnsi="Courier"/>
          <w:sz w:val="22"/>
        </w:rPr>
        <w:t xml:space="preserve"> </w:t>
      </w:r>
      <w:proofErr w:type="spellStart"/>
      <w:r w:rsidRPr="00302E86">
        <w:rPr>
          <w:rFonts w:ascii="Courier" w:hAnsi="Courier"/>
          <w:sz w:val="22"/>
        </w:rPr>
        <w:t>xmlns:et</w:t>
      </w:r>
      <w:proofErr w:type="spellEnd"/>
      <w:r w:rsidRPr="00302E86">
        <w:rPr>
          <w:rFonts w:ascii="Courier" w:hAnsi="Courier"/>
          <w:sz w:val="22"/>
        </w:rPr>
        <w:t>="</w:t>
      </w:r>
      <w:hyperlink r:id="rId44" w:history="1">
        <w:r w:rsidRPr="00302E86">
          <w:rPr>
            <w:rFonts w:ascii="Courier" w:hAnsi="Courier"/>
            <w:sz w:val="22"/>
          </w:rPr>
          <w:t>http://kontaktinfo.difi.no/xsd/eksporttjeneste/14-05</w:t>
        </w:r>
      </w:hyperlink>
      <w:r w:rsidRPr="00302E86">
        <w:rPr>
          <w:rFonts w:ascii="Courier" w:hAnsi="Courier"/>
          <w:sz w:val="22"/>
        </w:rPr>
        <w:t xml:space="preserve">" </w:t>
      </w:r>
      <w:proofErr w:type="spellStart"/>
      <w:r w:rsidRPr="00302E86">
        <w:rPr>
          <w:rFonts w:ascii="Courier" w:hAnsi="Courier"/>
          <w:sz w:val="22"/>
        </w:rPr>
        <w:t>xmlns:ds</w:t>
      </w:r>
      <w:proofErr w:type="spellEnd"/>
      <w:r w:rsidRPr="00302E86">
        <w:rPr>
          <w:rFonts w:ascii="Courier" w:hAnsi="Courier"/>
          <w:sz w:val="22"/>
        </w:rPr>
        <w:t>="</w:t>
      </w:r>
      <w:hyperlink r:id="rId45" w:history="1">
        <w:r w:rsidRPr="00302E86">
          <w:rPr>
            <w:rFonts w:ascii="Courier" w:hAnsi="Courier"/>
            <w:sz w:val="22"/>
          </w:rPr>
          <w:t>http://www.w3.org/2000/09/xmldsig#</w:t>
        </w:r>
      </w:hyperlink>
      <w:r w:rsidRPr="00302E86">
        <w:rPr>
          <w:rFonts w:ascii="Courier" w:hAnsi="Courier"/>
          <w:sz w:val="22"/>
        </w:rPr>
        <w:t xml:space="preserve">" </w:t>
      </w:r>
      <w:proofErr w:type="spellStart"/>
      <w:r w:rsidRPr="00302E86">
        <w:rPr>
          <w:rFonts w:ascii="Courier" w:hAnsi="Courier"/>
          <w:sz w:val="22"/>
        </w:rPr>
        <w:t>xmlns</w:t>
      </w:r>
      <w:proofErr w:type="spellEnd"/>
      <w:r w:rsidRPr="00302E86">
        <w:rPr>
          <w:rFonts w:ascii="Courier" w:hAnsi="Courier"/>
          <w:sz w:val="22"/>
        </w:rPr>
        <w:t>="</w:t>
      </w:r>
      <w:hyperlink r:id="rId46" w:history="1">
        <w:r w:rsidRPr="00302E86">
          <w:rPr>
            <w:rFonts w:ascii="Courier" w:hAnsi="Courier"/>
            <w:sz w:val="22"/>
          </w:rPr>
          <w:t>http://begrep.difi.no</w:t>
        </w:r>
      </w:hyperlink>
      <w:r w:rsidRPr="00302E86">
        <w:rPr>
          <w:rFonts w:ascii="Courier" w:hAnsi="Courier"/>
          <w:sz w:val="22"/>
        </w:rPr>
        <w:t xml:space="preserve">" </w:t>
      </w:r>
      <w:proofErr w:type="spellStart"/>
      <w:r w:rsidRPr="00302E86">
        <w:rPr>
          <w:rFonts w:ascii="Courier" w:hAnsi="Courier"/>
          <w:sz w:val="22"/>
        </w:rPr>
        <w:t>eksportTidspunkt</w:t>
      </w:r>
      <w:proofErr w:type="spellEnd"/>
      <w:r w:rsidRPr="00302E86">
        <w:rPr>
          <w:rFonts w:ascii="Courier" w:hAnsi="Courier"/>
          <w:sz w:val="22"/>
        </w:rPr>
        <w:t xml:space="preserve">="2014-02-26T12:22:25" </w:t>
      </w:r>
      <w:proofErr w:type="spellStart"/>
      <w:r w:rsidRPr="00302E86">
        <w:rPr>
          <w:rFonts w:ascii="Courier" w:hAnsi="Courier"/>
          <w:sz w:val="22"/>
        </w:rPr>
        <w:t>senesteEndringsNummer</w:t>
      </w:r>
      <w:proofErr w:type="spellEnd"/>
      <w:r w:rsidRPr="00302E86">
        <w:rPr>
          <w:rFonts w:ascii="Courier" w:hAnsi="Courier"/>
          <w:sz w:val="22"/>
        </w:rPr>
        <w:t>="2440048"&gt;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&lt;Person&gt;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&lt;personidentifikator&gt;09085793222&lt;/personidentifikator&gt;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   &lt;reservasjon&gt;NEI&lt;/reservasjon&gt;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&lt;status&gt;AKTIV&lt;/status&gt;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&lt;Kontaktinformasjon&gt;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 &lt;</w:t>
      </w:r>
      <w:proofErr w:type="spellStart"/>
      <w:r w:rsidRPr="00302E86">
        <w:rPr>
          <w:rFonts w:ascii="Courier" w:hAnsi="Courier"/>
          <w:sz w:val="22"/>
        </w:rPr>
        <w:t>MobilTelefonNummer</w:t>
      </w:r>
      <w:proofErr w:type="spellEnd"/>
      <w:r w:rsidRPr="00302E86">
        <w:rPr>
          <w:rFonts w:ascii="Courier" w:hAnsi="Courier"/>
          <w:sz w:val="22"/>
        </w:rPr>
        <w:t xml:space="preserve"> </w:t>
      </w:r>
      <w:proofErr w:type="spellStart"/>
      <w:r w:rsidRPr="00302E86">
        <w:rPr>
          <w:rFonts w:ascii="Courier" w:hAnsi="Courier"/>
          <w:sz w:val="22"/>
        </w:rPr>
        <w:t>sistOppdatert</w:t>
      </w:r>
      <w:proofErr w:type="spellEnd"/>
      <w:r w:rsidRPr="00302E86">
        <w:rPr>
          <w:rFonts w:ascii="Courier" w:hAnsi="Courier"/>
          <w:sz w:val="22"/>
        </w:rPr>
        <w:t>="\N" sistVerifisert="2013-10-21T10:10:11"&gt;93622145&lt;/MobilTelefonNummer&gt;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 &lt;</w:t>
      </w:r>
      <w:proofErr w:type="spellStart"/>
      <w:r w:rsidRPr="00302E86">
        <w:rPr>
          <w:rFonts w:ascii="Courier" w:hAnsi="Courier"/>
          <w:sz w:val="22"/>
        </w:rPr>
        <w:t>EpostAdresse</w:t>
      </w:r>
      <w:proofErr w:type="spellEnd"/>
      <w:r w:rsidRPr="00302E86">
        <w:rPr>
          <w:rFonts w:ascii="Courier" w:hAnsi="Courier"/>
          <w:sz w:val="22"/>
        </w:rPr>
        <w:t xml:space="preserve"> </w:t>
      </w:r>
      <w:proofErr w:type="spellStart"/>
      <w:r w:rsidRPr="00302E86">
        <w:rPr>
          <w:rFonts w:ascii="Courier" w:hAnsi="Courier"/>
          <w:sz w:val="22"/>
        </w:rPr>
        <w:t>sistOppdatert</w:t>
      </w:r>
      <w:proofErr w:type="spellEnd"/>
      <w:r w:rsidRPr="00302E86">
        <w:rPr>
          <w:rFonts w:ascii="Courier" w:hAnsi="Courier"/>
          <w:sz w:val="22"/>
        </w:rPr>
        <w:t>="\N" sistVerifisert="2013-10-21T10:10:11"&gt;</w:t>
      </w:r>
      <w:hyperlink r:id="rId47" w:history="1">
        <w:r w:rsidRPr="00302E86">
          <w:rPr>
            <w:rFonts w:ascii="Courier" w:hAnsi="Courier"/>
            <w:sz w:val="22"/>
          </w:rPr>
          <w:t>09085793222_test@minid.difi.no&lt;/EpostAdresse</w:t>
        </w:r>
      </w:hyperlink>
      <w:r w:rsidRPr="00302E86">
        <w:rPr>
          <w:rFonts w:ascii="Courier" w:hAnsi="Courier"/>
          <w:sz w:val="22"/>
        </w:rPr>
        <w:t>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&lt;/Kontaktinformasjon&gt;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&lt;/Person&gt;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&lt;Person&gt;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&lt;personidentifikator&gt;02060112609&lt;/personidentifikator&gt;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&lt;reservasjon&gt;NEI&lt;/reservasjon&gt;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&lt;status&gt;AKTIV&lt;/status&gt;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&lt;Kontaktinformasjon&gt;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 &lt;</w:t>
      </w:r>
      <w:proofErr w:type="spellStart"/>
      <w:r w:rsidRPr="00302E86">
        <w:rPr>
          <w:rFonts w:ascii="Courier" w:hAnsi="Courier"/>
          <w:sz w:val="22"/>
        </w:rPr>
        <w:t>MobilTelefonNummer</w:t>
      </w:r>
      <w:proofErr w:type="spellEnd"/>
      <w:r w:rsidRPr="00302E86">
        <w:rPr>
          <w:rFonts w:ascii="Courier" w:hAnsi="Courier"/>
          <w:sz w:val="22"/>
        </w:rPr>
        <w:t xml:space="preserve"> </w:t>
      </w:r>
      <w:proofErr w:type="spellStart"/>
      <w:r w:rsidRPr="00302E86">
        <w:rPr>
          <w:rFonts w:ascii="Courier" w:hAnsi="Courier"/>
          <w:sz w:val="22"/>
        </w:rPr>
        <w:t>sistOppdatert</w:t>
      </w:r>
      <w:proofErr w:type="spellEnd"/>
      <w:r w:rsidRPr="00302E86">
        <w:rPr>
          <w:rFonts w:ascii="Courier" w:hAnsi="Courier"/>
          <w:sz w:val="22"/>
        </w:rPr>
        <w:t>="\N" sistVerifisert="2013-10-21T10:09:35"&gt;93622145&lt;/MobilTelefonNummer&gt;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 &lt;</w:t>
      </w:r>
      <w:proofErr w:type="spellStart"/>
      <w:r w:rsidRPr="00302E86">
        <w:rPr>
          <w:rFonts w:ascii="Courier" w:hAnsi="Courier"/>
          <w:sz w:val="22"/>
        </w:rPr>
        <w:t>EpostAdresse</w:t>
      </w:r>
      <w:proofErr w:type="spellEnd"/>
      <w:r w:rsidRPr="00302E86">
        <w:rPr>
          <w:rFonts w:ascii="Courier" w:hAnsi="Courier"/>
          <w:sz w:val="22"/>
        </w:rPr>
        <w:t xml:space="preserve"> </w:t>
      </w:r>
      <w:proofErr w:type="spellStart"/>
      <w:r w:rsidRPr="00302E86">
        <w:rPr>
          <w:rFonts w:ascii="Courier" w:hAnsi="Courier"/>
          <w:sz w:val="22"/>
        </w:rPr>
        <w:t>sistOppdatert</w:t>
      </w:r>
      <w:proofErr w:type="spellEnd"/>
      <w:r w:rsidRPr="00302E86">
        <w:rPr>
          <w:rFonts w:ascii="Courier" w:hAnsi="Courier"/>
          <w:sz w:val="22"/>
        </w:rPr>
        <w:t>="\N" sistVerifisert="2013-10-21T10:09:35"&gt;</w:t>
      </w:r>
      <w:hyperlink r:id="rId48" w:history="1">
        <w:r w:rsidRPr="00302E86">
          <w:rPr>
            <w:rFonts w:ascii="Courier" w:hAnsi="Courier"/>
            <w:sz w:val="22"/>
          </w:rPr>
          <w:t>02060112609_test@minid.difi.no&lt;/EpostAdresse</w:t>
        </w:r>
      </w:hyperlink>
      <w:r w:rsidRPr="00302E86">
        <w:rPr>
          <w:rFonts w:ascii="Courier" w:hAnsi="Courier"/>
          <w:sz w:val="22"/>
        </w:rPr>
        <w:t>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&lt;/Kontaktinformasjon&gt;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</w:t>
      </w:r>
      <w:proofErr w:type="spellStart"/>
      <w:r w:rsidRPr="00302E86">
        <w:rPr>
          <w:rFonts w:ascii="Courier" w:hAnsi="Courier"/>
          <w:sz w:val="22"/>
        </w:rPr>
        <w:t>SikkerDigitalPostAdresse</w:t>
      </w:r>
      <w:proofErr w:type="spellEnd"/>
      <w:r w:rsidRPr="00302E86">
        <w:rPr>
          <w:rFonts w:ascii="Courier" w:hAnsi="Courier"/>
          <w:sz w:val="22"/>
        </w:rPr>
        <w:t>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 &lt;</w:t>
      </w:r>
      <w:proofErr w:type="spellStart"/>
      <w:r w:rsidRPr="00302E86">
        <w:rPr>
          <w:rFonts w:ascii="Courier" w:hAnsi="Courier"/>
          <w:sz w:val="22"/>
        </w:rPr>
        <w:t>postkasseAdresse</w:t>
      </w:r>
      <w:proofErr w:type="spellEnd"/>
      <w:r w:rsidRPr="00302E86">
        <w:rPr>
          <w:rFonts w:ascii="Courier" w:hAnsi="Courier"/>
          <w:sz w:val="22"/>
        </w:rPr>
        <w:t>&gt;1&lt;/</w:t>
      </w:r>
      <w:proofErr w:type="spellStart"/>
      <w:r w:rsidRPr="00302E86">
        <w:rPr>
          <w:rFonts w:ascii="Courier" w:hAnsi="Courier"/>
          <w:sz w:val="22"/>
        </w:rPr>
        <w:t>postkasseAdresse</w:t>
      </w:r>
      <w:proofErr w:type="spellEnd"/>
      <w:r w:rsidRPr="00302E86">
        <w:rPr>
          <w:rFonts w:ascii="Courier" w:hAnsi="Courier"/>
          <w:sz w:val="22"/>
        </w:rPr>
        <w:t>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 &lt;postkasseLeverandoerAdresse&gt;012345678&lt;/postkasseLeverandoerAdresse&gt;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&lt;/</w:t>
      </w:r>
      <w:proofErr w:type="spellStart"/>
      <w:r w:rsidRPr="00302E86">
        <w:rPr>
          <w:rFonts w:ascii="Courier" w:hAnsi="Courier"/>
          <w:sz w:val="22"/>
        </w:rPr>
        <w:t>SikkerDigitalPostAdresse</w:t>
      </w:r>
      <w:proofErr w:type="spellEnd"/>
      <w:r w:rsidRPr="00302E86">
        <w:rPr>
          <w:rFonts w:ascii="Courier" w:hAnsi="Courier"/>
          <w:sz w:val="22"/>
        </w:rPr>
        <w:t>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&lt;Sertifikat&gt;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 &lt;ds:X509Data&gt;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         &lt;ds:X509Certificate&gt;MIIBuTCCASKgAwIBAgIQNdNhtuV5GbNHYZsf+LvM0zANBgkqhkiG9w0BAQUFADAbMRkwFwYDVQQDExBFZGlkZXYgU21va2VU</w:t>
      </w:r>
      <w:r w:rsidRPr="00302E86">
        <w:rPr>
          <w:rFonts w:ascii="Courier" w:hAnsi="Courier"/>
          <w:sz w:val="22"/>
        </w:rPr>
        <w:lastRenderedPageBreak/>
        <w:t>ZXN0MB4XDTA4MTExMjE5NTEzNVoXDTM5MTIzMTIzNTk1OVowGzEZMBcGA1UEAxMQRWRpZGV2IFNtb2tlVGVzdDCBnzANBgkqh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kiG9w0BAQEFAAOBjQAwgYkCgYEAm6zGzqxejwswWTNLcSsa7P8xqODspX9VQBuq5W1RoTgQ0LNR64+7ywLjH8+wrb/lB6QV7s2SFUiWDeduVesvMJkWtZ5zzQyl3iUaCBpT4S5AaO3/wkYQSKdI108pXH7Aue0e/ZOwgEEX1N6OaPQn7AmAB4uq1h+ffw+rRKNHqnsCAwEAATANBgkqhkiG9w0BAQUFAAOBgQCZmj+pgR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sN6HpoICawK3XXNAmicgfQkailX9akIjD3xSCwEQx4nG6tZjTz30u4NoSffW7pch58SxuZQDqW5NsJcQNqNgo/dMoqqpXdi2/0BYEcJ8pjsngrFm+fM2BnyGpXH7aWuKsWjVFGlWlF+yi8I35Q8wFJt2Z/XGA7WWDjvw== &lt;/ds:X509Certificate&gt;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         &lt;/ds:X509Data&gt;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        &lt;/Sertifikat&gt;</w:t>
      </w:r>
    </w:p>
    <w:p w:rsidR="002446F6" w:rsidRPr="00302E86" w:rsidRDefault="002446F6" w:rsidP="002446F6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302E86">
        <w:rPr>
          <w:rFonts w:ascii="Courier" w:hAnsi="Courier"/>
          <w:sz w:val="22"/>
        </w:rPr>
        <w:t>&lt;/Person&gt;</w:t>
      </w:r>
    </w:p>
    <w:p w:rsidR="002446F6" w:rsidRDefault="002446F6" w:rsidP="002446F6">
      <w:pPr>
        <w:shd w:val="clear" w:color="auto" w:fill="F2F2F2" w:themeFill="background1" w:themeFillShade="F2"/>
        <w:rPr>
          <w:rFonts w:ascii="Courier New" w:hAnsi="Courier New" w:cs="Courier New"/>
        </w:rPr>
      </w:pPr>
      <w:r w:rsidRPr="00302E86">
        <w:rPr>
          <w:rFonts w:ascii="Courier" w:hAnsi="Courier"/>
          <w:sz w:val="22"/>
        </w:rPr>
        <w:t>&lt;/</w:t>
      </w:r>
      <w:proofErr w:type="spellStart"/>
      <w:r w:rsidRPr="00302E86">
        <w:rPr>
          <w:rFonts w:ascii="Courier" w:hAnsi="Courier"/>
          <w:sz w:val="22"/>
        </w:rPr>
        <w:t>et:Kontaktregister</w:t>
      </w:r>
      <w:proofErr w:type="spellEnd"/>
      <w:r w:rsidRPr="00302E86">
        <w:rPr>
          <w:rFonts w:ascii="Courier" w:hAnsi="Courier"/>
          <w:sz w:val="22"/>
        </w:rPr>
        <w:t>&gt;</w:t>
      </w:r>
    </w:p>
    <w:p w:rsidR="002446F6" w:rsidRDefault="002446F6" w:rsidP="004548B4"/>
    <w:p w:rsidR="00DE07EB" w:rsidRDefault="00DE07EB" w:rsidP="004548B4"/>
    <w:p w:rsidR="00B82DBA" w:rsidRDefault="00B82DBA" w:rsidP="00B82DBA">
      <w:pPr>
        <w:pStyle w:val="Overskrift3"/>
      </w:pPr>
      <w:bookmarkStart w:id="53" w:name="_Toc381186669"/>
      <w:r>
        <w:t>Signaturfil</w:t>
      </w:r>
      <w:bookmarkEnd w:id="53"/>
    </w:p>
    <w:p w:rsidR="00B82DBA" w:rsidRDefault="00B82DBA" w:rsidP="00B82DBA">
      <w:r>
        <w:t>Sammen med datafilen følger en signaturfil som er på følgende format:</w:t>
      </w:r>
    </w:p>
    <w:p w:rsidR="00B82DBA" w:rsidRDefault="00B82DBA" w:rsidP="00B82DBA">
      <w:pPr>
        <w:pStyle w:val="Listeavsnitt"/>
        <w:numPr>
          <w:ilvl w:val="0"/>
          <w:numId w:val="27"/>
        </w:numPr>
      </w:pPr>
      <w:r w:rsidRPr="00B82DBA">
        <w:t>PKCS #1 v1.2 (RSASSA-PSS) med S</w:t>
      </w:r>
      <w:r>
        <w:t>HA-512 og salt lengde = 512 bit</w:t>
      </w:r>
    </w:p>
    <w:p w:rsidR="00B82DBA" w:rsidRDefault="00B82DBA" w:rsidP="00B82DBA"/>
    <w:p w:rsidR="00B82DBA" w:rsidRDefault="00B82DBA" w:rsidP="00B82DBA">
      <w:pPr>
        <w:pStyle w:val="Overskrift3"/>
      </w:pPr>
      <w:bookmarkStart w:id="54" w:name="_Toc381186670"/>
      <w:r>
        <w:t>Krypteringsnøkkel</w:t>
      </w:r>
      <w:bookmarkEnd w:id="54"/>
    </w:p>
    <w:p w:rsidR="00B82DBA" w:rsidRPr="00B82DBA" w:rsidRDefault="00B82DBA" w:rsidP="00B82DBA">
      <w:r w:rsidRPr="00B82DBA">
        <w:t>AES nøkkel</w:t>
      </w:r>
      <w:r>
        <w:t>en brukt for å kryptere datafilen er</w:t>
      </w:r>
      <w:r w:rsidR="00106515">
        <w:t xml:space="preserve"> krypter</w:t>
      </w:r>
      <w:r>
        <w:t>t</w:t>
      </w:r>
      <w:r w:rsidRPr="00B82DBA">
        <w:t xml:space="preserve"> til hver enkelt </w:t>
      </w:r>
      <w:r>
        <w:t>Virksomhet som bruker tjenesten</w:t>
      </w:r>
      <w:r w:rsidRPr="00B82DBA">
        <w:t xml:space="preserve"> med PKCS #1 v1.</w:t>
      </w:r>
      <w:proofErr w:type="gramStart"/>
      <w:r w:rsidRPr="00B82DBA">
        <w:t>2  (RSAES</w:t>
      </w:r>
      <w:proofErr w:type="gramEnd"/>
      <w:r w:rsidRPr="00B82DBA">
        <w:t>-OAEP)</w:t>
      </w:r>
    </w:p>
    <w:p w:rsidR="00EF2FFF" w:rsidRDefault="00EF2FFF" w:rsidP="004548B4"/>
    <w:p w:rsidR="00EF2FFF" w:rsidRDefault="00EF2FFF" w:rsidP="004548B4"/>
    <w:p w:rsidR="0087666D" w:rsidRDefault="0087666D" w:rsidP="00476856">
      <w:pPr>
        <w:pStyle w:val="Overskrift2"/>
      </w:pPr>
      <w:bookmarkStart w:id="55" w:name="_Toc376508949"/>
      <w:bookmarkStart w:id="56" w:name="_Toc381186671"/>
      <w:r>
        <w:t>Fil</w:t>
      </w:r>
      <w:bookmarkEnd w:id="55"/>
      <w:r w:rsidR="004A6A5C">
        <w:t>navngivning</w:t>
      </w:r>
      <w:bookmarkEnd w:id="56"/>
    </w:p>
    <w:p w:rsidR="00201620" w:rsidRPr="00201620" w:rsidRDefault="0087666D" w:rsidP="00B65EFD">
      <w:r w:rsidRPr="00201620">
        <w:t>Filer navngis med</w:t>
      </w:r>
      <w:r w:rsidR="00201620" w:rsidRPr="00201620">
        <w:t xml:space="preserve"> </w:t>
      </w:r>
      <w:proofErr w:type="spellStart"/>
      <w:r w:rsidR="00201620" w:rsidRPr="00201620">
        <w:t>fromatet</w:t>
      </w:r>
      <w:proofErr w:type="spellEnd"/>
      <w:r w:rsidR="00201620" w:rsidRPr="00201620">
        <w:t xml:space="preserve">: </w:t>
      </w:r>
      <w:r w:rsidR="00201620" w:rsidRPr="00106515">
        <w:rPr>
          <w:i/>
        </w:rPr>
        <w:t>&lt;konstant&gt;</w:t>
      </w:r>
      <w:r w:rsidR="00610916" w:rsidRPr="00106515">
        <w:rPr>
          <w:i/>
        </w:rPr>
        <w:t xml:space="preserve">&lt;dato&gt;.&lt;filtype&gt;&lt;alt </w:t>
      </w:r>
      <w:proofErr w:type="spellStart"/>
      <w:r w:rsidR="00610916" w:rsidRPr="00106515">
        <w:rPr>
          <w:i/>
        </w:rPr>
        <w:t>prefix</w:t>
      </w:r>
      <w:proofErr w:type="spellEnd"/>
      <w:r w:rsidR="00610916" w:rsidRPr="00106515">
        <w:rPr>
          <w:i/>
        </w:rPr>
        <w:t>&gt;</w:t>
      </w:r>
    </w:p>
    <w:p w:rsidR="00610916" w:rsidRDefault="00201620" w:rsidP="00B65EFD">
      <w:pPr>
        <w:pStyle w:val="Listeavsnitt"/>
        <w:numPr>
          <w:ilvl w:val="0"/>
          <w:numId w:val="30"/>
        </w:numPr>
      </w:pPr>
      <w:r w:rsidRPr="00201620">
        <w:t>Konstant er teksten: «</w:t>
      </w:r>
      <w:r w:rsidRPr="00106515">
        <w:rPr>
          <w:i/>
        </w:rPr>
        <w:t>Kontaktregister</w:t>
      </w:r>
      <w:r w:rsidRPr="00201620">
        <w:t>»</w:t>
      </w:r>
    </w:p>
    <w:p w:rsidR="00201620" w:rsidRPr="009F4EB0" w:rsidRDefault="00201620" w:rsidP="00B65EFD">
      <w:pPr>
        <w:pStyle w:val="Listeavsnitt"/>
        <w:numPr>
          <w:ilvl w:val="0"/>
          <w:numId w:val="30"/>
        </w:numPr>
      </w:pPr>
      <w:r w:rsidRPr="00201620">
        <w:t>D</w:t>
      </w:r>
      <w:r w:rsidR="0087666D" w:rsidRPr="00201620">
        <w:t xml:space="preserve">ato </w:t>
      </w:r>
      <w:r w:rsidRPr="00201620">
        <w:t xml:space="preserve">er </w:t>
      </w:r>
      <w:r w:rsidR="0087666D" w:rsidRPr="00201620">
        <w:t>på</w:t>
      </w:r>
      <w:r w:rsidRPr="00201620">
        <w:t xml:space="preserve"> formatet</w:t>
      </w:r>
      <w:r w:rsidR="0087666D" w:rsidRPr="00201620">
        <w:t xml:space="preserve"> </w:t>
      </w:r>
      <w:r w:rsidRPr="00201620">
        <w:t xml:space="preserve">ISO 8601, slik: </w:t>
      </w:r>
      <w:proofErr w:type="spellStart"/>
      <w:r w:rsidRPr="00610916">
        <w:rPr>
          <w:i/>
        </w:rPr>
        <w:t>YYYYMMDDThhmm</w:t>
      </w:r>
      <w:proofErr w:type="spellEnd"/>
      <w:r w:rsidRPr="00610916">
        <w:rPr>
          <w:i/>
        </w:rPr>
        <w:t xml:space="preserve"> </w:t>
      </w:r>
    </w:p>
    <w:p w:rsidR="009F4EB0" w:rsidRPr="009F4EB0" w:rsidRDefault="009F4EB0" w:rsidP="009F4EB0">
      <w:pPr>
        <w:pStyle w:val="Listeavsnitt"/>
        <w:numPr>
          <w:ilvl w:val="1"/>
          <w:numId w:val="30"/>
        </w:numPr>
      </w:pPr>
      <w:r w:rsidRPr="009F4EB0">
        <w:t>Siste uttrekk</w:t>
      </w:r>
      <w:r>
        <w:t xml:space="preserve"> spesifiseres med dato: </w:t>
      </w:r>
      <w:r w:rsidRPr="009F4EB0">
        <w:rPr>
          <w:i/>
        </w:rPr>
        <w:t>LATEST</w:t>
      </w:r>
    </w:p>
    <w:p w:rsidR="00201620" w:rsidRDefault="00201620" w:rsidP="00610916">
      <w:pPr>
        <w:pStyle w:val="Listeavsnitt"/>
        <w:numPr>
          <w:ilvl w:val="0"/>
          <w:numId w:val="30"/>
        </w:numPr>
      </w:pPr>
      <w:r w:rsidRPr="00201620">
        <w:t>Filtypene er:</w:t>
      </w:r>
    </w:p>
    <w:p w:rsidR="00201620" w:rsidRPr="00201620" w:rsidRDefault="00201620" w:rsidP="00B65EFD"/>
    <w:tbl>
      <w:tblPr>
        <w:tblStyle w:val="Enkelttabell2"/>
        <w:tblW w:w="0" w:type="auto"/>
        <w:tblLook w:val="04A0" w:firstRow="1" w:lastRow="0" w:firstColumn="1" w:lastColumn="0" w:noHBand="0" w:noVBand="1"/>
      </w:tblPr>
      <w:tblGrid>
        <w:gridCol w:w="3925"/>
        <w:gridCol w:w="3925"/>
      </w:tblGrid>
      <w:tr w:rsidR="00201620" w:rsidRPr="00201620" w:rsidTr="00201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Filtype</w:t>
            </w:r>
          </w:p>
        </w:tc>
        <w:tc>
          <w:tcPr>
            <w:tcW w:w="3925" w:type="dxa"/>
          </w:tcPr>
          <w:p w:rsidR="00201620" w:rsidRPr="00201620" w:rsidRDefault="00201620" w:rsidP="00B65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01620">
              <w:rPr>
                <w:b w:val="0"/>
              </w:rPr>
              <w:t>Filnavngivning</w:t>
            </w:r>
          </w:p>
        </w:tc>
      </w:tr>
      <w:tr w:rsidR="00201620" w:rsidRPr="00201620" w:rsidTr="00201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Kryptert og komprimert datafil</w:t>
            </w:r>
          </w:p>
        </w:tc>
        <w:tc>
          <w:tcPr>
            <w:tcW w:w="3925" w:type="dxa"/>
          </w:tcPr>
          <w:p w:rsidR="00201620" w:rsidRPr="00610916" w:rsidRDefault="00201620" w:rsidP="002446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10916">
              <w:rPr>
                <w:i/>
              </w:rPr>
              <w:t>.</w:t>
            </w:r>
            <w:proofErr w:type="spellStart"/>
            <w:r w:rsidRPr="00610916">
              <w:rPr>
                <w:i/>
              </w:rPr>
              <w:t>gz.</w:t>
            </w:r>
            <w:r w:rsidR="002446F6">
              <w:rPr>
                <w:i/>
              </w:rPr>
              <w:t>enc</w:t>
            </w:r>
            <w:proofErr w:type="spellEnd"/>
          </w:p>
        </w:tc>
      </w:tr>
      <w:tr w:rsidR="00201620" w:rsidRPr="00201620" w:rsidTr="00201620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Signatur filen</w:t>
            </w:r>
          </w:p>
        </w:tc>
        <w:tc>
          <w:tcPr>
            <w:tcW w:w="3925" w:type="dxa"/>
          </w:tcPr>
          <w:p w:rsidR="00201620" w:rsidRPr="00610916" w:rsidRDefault="00201620" w:rsidP="00B65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10916">
              <w:rPr>
                <w:i/>
              </w:rPr>
              <w:t>.sig</w:t>
            </w:r>
          </w:p>
        </w:tc>
      </w:tr>
      <w:tr w:rsidR="00201620" w:rsidRPr="00201620" w:rsidTr="00201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5" w:type="dxa"/>
          </w:tcPr>
          <w:p w:rsidR="00201620" w:rsidRPr="00201620" w:rsidRDefault="00201620" w:rsidP="00B65EFD">
            <w:pPr>
              <w:rPr>
                <w:b w:val="0"/>
              </w:rPr>
            </w:pPr>
            <w:r w:rsidRPr="00201620">
              <w:rPr>
                <w:b w:val="0"/>
              </w:rPr>
              <w:t>Krypteringsnøkkel</w:t>
            </w:r>
          </w:p>
        </w:tc>
        <w:tc>
          <w:tcPr>
            <w:tcW w:w="3925" w:type="dxa"/>
          </w:tcPr>
          <w:p w:rsidR="00201620" w:rsidRPr="00610916" w:rsidRDefault="00201620" w:rsidP="00B65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10916">
              <w:rPr>
                <w:i/>
              </w:rPr>
              <w:t>.</w:t>
            </w:r>
            <w:proofErr w:type="spellStart"/>
            <w:r w:rsidRPr="00610916">
              <w:rPr>
                <w:i/>
              </w:rPr>
              <w:t>key</w:t>
            </w:r>
            <w:proofErr w:type="spellEnd"/>
          </w:p>
        </w:tc>
      </w:tr>
    </w:tbl>
    <w:p w:rsidR="00201620" w:rsidRDefault="00201620" w:rsidP="00B65EFD"/>
    <w:p w:rsidR="00610916" w:rsidRDefault="00610916" w:rsidP="00610916">
      <w:pPr>
        <w:pStyle w:val="Listeavsnitt"/>
        <w:numPr>
          <w:ilvl w:val="0"/>
          <w:numId w:val="31"/>
        </w:numPr>
      </w:pPr>
      <w:r>
        <w:t xml:space="preserve">Krypteringsnøklene er </w:t>
      </w:r>
      <w:r w:rsidR="00A85622">
        <w:t xml:space="preserve">postfikset </w:t>
      </w:r>
      <w:r>
        <w:t>med organisasjonsnummeret til virksomheten.</w:t>
      </w:r>
    </w:p>
    <w:p w:rsidR="00610916" w:rsidRPr="00201620" w:rsidRDefault="00610916" w:rsidP="00610916">
      <w:pPr>
        <w:pStyle w:val="Listeavsnitt"/>
        <w:numPr>
          <w:ilvl w:val="0"/>
          <w:numId w:val="31"/>
        </w:numPr>
      </w:pPr>
    </w:p>
    <w:p w:rsidR="00B65EFD" w:rsidRPr="00201620" w:rsidRDefault="00B65EFD" w:rsidP="00B65EFD">
      <w:r w:rsidRPr="00201620">
        <w:t xml:space="preserve">Filene er kodet i </w:t>
      </w:r>
      <w:proofErr w:type="spellStart"/>
      <w:r w:rsidRPr="00201620">
        <w:t>hht</w:t>
      </w:r>
      <w:proofErr w:type="spellEnd"/>
      <w:r w:rsidRPr="00201620">
        <w:t xml:space="preserve"> UTF-8 standarden. </w:t>
      </w:r>
    </w:p>
    <w:p w:rsidR="0087666D" w:rsidRPr="00201620" w:rsidRDefault="0087666D" w:rsidP="0087666D"/>
    <w:p w:rsidR="0011416A" w:rsidRDefault="0087666D" w:rsidP="00610916">
      <w:pPr>
        <w:rPr>
          <w:i/>
        </w:rPr>
      </w:pPr>
      <w:r w:rsidRPr="00201620">
        <w:t xml:space="preserve">Eksempel: </w:t>
      </w:r>
    </w:p>
    <w:p w:rsidR="00610916" w:rsidRDefault="00610916" w:rsidP="00610916">
      <w:pPr>
        <w:rPr>
          <w:i/>
        </w:rPr>
      </w:pPr>
    </w:p>
    <w:p w:rsidR="00610916" w:rsidRPr="00610916" w:rsidRDefault="00610916" w:rsidP="00610916">
      <w:pPr>
        <w:pStyle w:val="Listeavsnitt"/>
        <w:numPr>
          <w:ilvl w:val="0"/>
          <w:numId w:val="25"/>
        </w:numPr>
      </w:pPr>
      <w:r w:rsidRPr="00610916">
        <w:t xml:space="preserve">Datafil: </w:t>
      </w:r>
      <w:r w:rsidRPr="00610916">
        <w:rPr>
          <w:i/>
        </w:rPr>
        <w:t>Kontaktregister-</w:t>
      </w:r>
      <w:proofErr w:type="spellStart"/>
      <w:r w:rsidRPr="00610916">
        <w:rPr>
          <w:i/>
        </w:rPr>
        <w:t>YYYYMMDDThhmm.gz.</w:t>
      </w:r>
      <w:r w:rsidR="00A85622">
        <w:rPr>
          <w:i/>
        </w:rPr>
        <w:t>enc</w:t>
      </w:r>
      <w:proofErr w:type="spellEnd"/>
    </w:p>
    <w:p w:rsidR="00610916" w:rsidRDefault="00610916" w:rsidP="00610916">
      <w:pPr>
        <w:pStyle w:val="Listeavsnitt"/>
        <w:numPr>
          <w:ilvl w:val="0"/>
          <w:numId w:val="25"/>
        </w:numPr>
      </w:pPr>
      <w:r w:rsidRPr="00610916">
        <w:t xml:space="preserve">Signaturfil: </w:t>
      </w:r>
      <w:r w:rsidRPr="00610916">
        <w:rPr>
          <w:i/>
        </w:rPr>
        <w:t>Kontaktregister-</w:t>
      </w:r>
      <w:proofErr w:type="spellStart"/>
      <w:r w:rsidRPr="00610916">
        <w:rPr>
          <w:i/>
        </w:rPr>
        <w:t>YYYYMMDDThhmm.sig</w:t>
      </w:r>
      <w:proofErr w:type="spellEnd"/>
    </w:p>
    <w:p w:rsidR="00610916" w:rsidRDefault="00610916" w:rsidP="00610916"/>
    <w:p w:rsidR="00610916" w:rsidRPr="00610916" w:rsidRDefault="00610916" w:rsidP="00610916">
      <w:r>
        <w:t>Alle krypterings</w:t>
      </w:r>
      <w:r w:rsidR="0092513B">
        <w:t>nøkkel</w:t>
      </w:r>
      <w:r>
        <w:t xml:space="preserve">filer har </w:t>
      </w:r>
      <w:proofErr w:type="spellStart"/>
      <w:r w:rsidR="0092513B">
        <w:t>postfix</w:t>
      </w:r>
      <w:proofErr w:type="spellEnd"/>
      <w:r>
        <w:t xml:space="preserve"> slik:</w:t>
      </w:r>
    </w:p>
    <w:p w:rsidR="00610916" w:rsidRDefault="00610916" w:rsidP="00610916">
      <w:pPr>
        <w:pStyle w:val="Listeavsnitt"/>
        <w:numPr>
          <w:ilvl w:val="0"/>
          <w:numId w:val="25"/>
        </w:numPr>
        <w:rPr>
          <w:i/>
        </w:rPr>
      </w:pPr>
      <w:r w:rsidRPr="00610916">
        <w:rPr>
          <w:i/>
        </w:rPr>
        <w:t>Krypteringsnøkkel: VirksomhetsID-Kontaktregister-YYYYMMDDThhmm.key.998877665</w:t>
      </w:r>
    </w:p>
    <w:p w:rsidR="009F4EB0" w:rsidRDefault="009F4EB0" w:rsidP="009F4EB0"/>
    <w:p w:rsidR="009F4EB0" w:rsidRDefault="009F4EB0" w:rsidP="009F4EB0">
      <w:r>
        <w:lastRenderedPageBreak/>
        <w:t>Siste filer finnes med følgende navngivning:</w:t>
      </w:r>
    </w:p>
    <w:p w:rsidR="009F4EB0" w:rsidRPr="00610916" w:rsidRDefault="009F4EB0" w:rsidP="009F4EB0">
      <w:pPr>
        <w:pStyle w:val="Listeavsnitt"/>
        <w:numPr>
          <w:ilvl w:val="0"/>
          <w:numId w:val="25"/>
        </w:numPr>
      </w:pPr>
      <w:r w:rsidRPr="00610916">
        <w:t xml:space="preserve">Datafil: </w:t>
      </w:r>
      <w:r w:rsidRPr="00610916">
        <w:rPr>
          <w:i/>
        </w:rPr>
        <w:t>Kontaktregister-</w:t>
      </w:r>
      <w:proofErr w:type="spellStart"/>
      <w:r>
        <w:rPr>
          <w:i/>
        </w:rPr>
        <w:t>LATEST</w:t>
      </w:r>
      <w:r w:rsidRPr="00610916">
        <w:rPr>
          <w:i/>
        </w:rPr>
        <w:t>.gz.</w:t>
      </w:r>
      <w:r w:rsidR="00A85622">
        <w:rPr>
          <w:i/>
        </w:rPr>
        <w:t>enc</w:t>
      </w:r>
      <w:proofErr w:type="spellEnd"/>
    </w:p>
    <w:p w:rsidR="009F4EB0" w:rsidRPr="0092513B" w:rsidRDefault="009F4EB0" w:rsidP="009F4EB0">
      <w:pPr>
        <w:pStyle w:val="Listeavsnitt"/>
        <w:numPr>
          <w:ilvl w:val="0"/>
          <w:numId w:val="25"/>
        </w:numPr>
      </w:pPr>
      <w:r w:rsidRPr="00610916">
        <w:t xml:space="preserve">Signaturfil: </w:t>
      </w:r>
      <w:r w:rsidRPr="00610916">
        <w:rPr>
          <w:i/>
        </w:rPr>
        <w:t>Kontaktregister-</w:t>
      </w:r>
      <w:proofErr w:type="spellStart"/>
      <w:r>
        <w:rPr>
          <w:i/>
        </w:rPr>
        <w:t>LATEST.</w:t>
      </w:r>
      <w:r w:rsidRPr="00610916">
        <w:rPr>
          <w:i/>
        </w:rPr>
        <w:t>sig</w:t>
      </w:r>
      <w:proofErr w:type="spellEnd"/>
    </w:p>
    <w:p w:rsidR="009F4EB0" w:rsidRDefault="009F4EB0" w:rsidP="009F4EB0">
      <w:pPr>
        <w:pStyle w:val="Listeavsnitt"/>
        <w:numPr>
          <w:ilvl w:val="0"/>
          <w:numId w:val="25"/>
        </w:numPr>
      </w:pPr>
      <w:r w:rsidRPr="009F4EB0">
        <w:rPr>
          <w:i/>
        </w:rPr>
        <w:t>Krypteringsnøkkel: VirksomhetsID-Kontaktregister-</w:t>
      </w:r>
      <w:r>
        <w:rPr>
          <w:i/>
        </w:rPr>
        <w:t>LATEST</w:t>
      </w:r>
      <w:r w:rsidRPr="009F4EB0">
        <w:rPr>
          <w:i/>
        </w:rPr>
        <w:t>.key.998877665</w:t>
      </w:r>
    </w:p>
    <w:p w:rsidR="003D7B0E" w:rsidRDefault="003D7B0E" w:rsidP="0087666D"/>
    <w:p w:rsidR="0092513B" w:rsidRDefault="0092513B" w:rsidP="0087666D">
      <w:r>
        <w:t>Eksempel:</w:t>
      </w:r>
    </w:p>
    <w:p w:rsidR="0092513B" w:rsidRDefault="0092513B" w:rsidP="0087666D"/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Kontaktregister-20140226T112602.gz.enc</w:t>
      </w:r>
    </w:p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Kontaktregister-20140226T112602.key.123456789</w:t>
      </w:r>
    </w:p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Kontaktregister-20140226T112602.sig</w:t>
      </w:r>
    </w:p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Kontaktregister-20140226T115014.gz.enc</w:t>
      </w:r>
    </w:p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Kontaktregister-20140226T120409.gz.enc</w:t>
      </w:r>
    </w:p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Kontaktregister-20140226T120409.key.123456789</w:t>
      </w:r>
    </w:p>
    <w:p w:rsidR="0092513B" w:rsidRP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Kontaktregister-20140226T120409.sig</w:t>
      </w:r>
    </w:p>
    <w:p w:rsid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</w:t>
      </w:r>
      <w:r w:rsidR="00EE2D05">
        <w:rPr>
          <w:rFonts w:ascii="Courier" w:hAnsi="Courier"/>
          <w:sz w:val="22"/>
        </w:rPr>
        <w:t>ontaktregister-</w:t>
      </w:r>
      <w:proofErr w:type="spellStart"/>
      <w:r w:rsidR="00EE2D05">
        <w:rPr>
          <w:rFonts w:ascii="Courier" w:hAnsi="Courier"/>
          <w:sz w:val="22"/>
        </w:rPr>
        <w:t>LATEST.gz.enc</w:t>
      </w:r>
      <w:proofErr w:type="spellEnd"/>
      <w:r w:rsidR="00EE2D05">
        <w:rPr>
          <w:rFonts w:ascii="Courier" w:hAnsi="Courier"/>
          <w:sz w:val="22"/>
        </w:rPr>
        <w:t xml:space="preserve"> -&gt;</w:t>
      </w:r>
    </w:p>
    <w:p w:rsidR="0092513B" w:rsidRPr="00EE2D05" w:rsidRDefault="00EE2D05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</w:t>
      </w:r>
      <w:r w:rsidR="0092513B" w:rsidRPr="00EE2D05">
        <w:rPr>
          <w:rFonts w:ascii="Courier" w:hAnsi="Courier"/>
          <w:sz w:val="22"/>
        </w:rPr>
        <w:t>/root/oppslagstjenesten/work/Kontaktregister-20140226T120409.gz.enc</w:t>
      </w:r>
    </w:p>
    <w:p w:rsid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</w:t>
      </w:r>
      <w:r w:rsidR="00EE2D05">
        <w:rPr>
          <w:rFonts w:ascii="Courier" w:hAnsi="Courier"/>
          <w:sz w:val="22"/>
        </w:rPr>
        <w:t>egister-LATEST.key.123456789 -&gt;</w:t>
      </w:r>
    </w:p>
    <w:p w:rsidR="0092513B" w:rsidRPr="00EE2D05" w:rsidRDefault="00EE2D05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</w:t>
      </w:r>
      <w:r w:rsidR="0092513B" w:rsidRPr="00EE2D05">
        <w:rPr>
          <w:rFonts w:ascii="Courier" w:hAnsi="Courier"/>
          <w:sz w:val="22"/>
        </w:rPr>
        <w:t>/root/oppslagstjenesten/work/Kontaktregister-20140226T120409.key.123456789</w:t>
      </w:r>
    </w:p>
    <w:p w:rsidR="00EE2D05" w:rsidRDefault="0092513B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 w:rsidRPr="00EE2D05">
        <w:rPr>
          <w:rFonts w:ascii="Courier" w:hAnsi="Courier"/>
          <w:sz w:val="22"/>
        </w:rPr>
        <w:t>Kontaktregister-</w:t>
      </w:r>
      <w:proofErr w:type="spellStart"/>
      <w:r w:rsidRPr="00EE2D05">
        <w:rPr>
          <w:rFonts w:ascii="Courier" w:hAnsi="Courier"/>
          <w:sz w:val="22"/>
        </w:rPr>
        <w:t>LATEST.sig</w:t>
      </w:r>
      <w:proofErr w:type="spellEnd"/>
      <w:r w:rsidRPr="00EE2D05">
        <w:rPr>
          <w:rFonts w:ascii="Courier" w:hAnsi="Courier"/>
          <w:sz w:val="22"/>
        </w:rPr>
        <w:t xml:space="preserve"> -&gt;</w:t>
      </w:r>
    </w:p>
    <w:p w:rsidR="0092513B" w:rsidRPr="00EE2D05" w:rsidRDefault="00EE2D05" w:rsidP="0092513B">
      <w:pPr>
        <w:shd w:val="clear" w:color="auto" w:fill="F2F2F2" w:themeFill="background1" w:themeFillShade="F2"/>
        <w:rPr>
          <w:rFonts w:ascii="Courier" w:hAnsi="Courier"/>
          <w:sz w:val="22"/>
        </w:rPr>
      </w:pPr>
      <w:r>
        <w:rPr>
          <w:rFonts w:ascii="Courier" w:hAnsi="Courier"/>
          <w:sz w:val="22"/>
        </w:rPr>
        <w:t xml:space="preserve">        </w:t>
      </w:r>
      <w:r w:rsidR="0092513B" w:rsidRPr="00EE2D05">
        <w:rPr>
          <w:rFonts w:ascii="Courier" w:hAnsi="Courier"/>
          <w:sz w:val="22"/>
        </w:rPr>
        <w:t>/</w:t>
      </w:r>
      <w:proofErr w:type="spellStart"/>
      <w:r w:rsidR="0092513B" w:rsidRPr="00EE2D05">
        <w:rPr>
          <w:rFonts w:ascii="Courier" w:hAnsi="Courier"/>
          <w:sz w:val="22"/>
        </w:rPr>
        <w:t>root</w:t>
      </w:r>
      <w:proofErr w:type="spellEnd"/>
      <w:r w:rsidR="0092513B" w:rsidRPr="00EE2D05">
        <w:rPr>
          <w:rFonts w:ascii="Courier" w:hAnsi="Courier"/>
          <w:sz w:val="22"/>
        </w:rPr>
        <w:t>/oppslagstjenesten/</w:t>
      </w:r>
      <w:proofErr w:type="spellStart"/>
      <w:r w:rsidR="0092513B" w:rsidRPr="00EE2D05">
        <w:rPr>
          <w:rFonts w:ascii="Courier" w:hAnsi="Courier"/>
          <w:sz w:val="22"/>
        </w:rPr>
        <w:t>work</w:t>
      </w:r>
      <w:proofErr w:type="spellEnd"/>
      <w:r w:rsidR="0092513B" w:rsidRPr="00EE2D05">
        <w:rPr>
          <w:rFonts w:ascii="Courier" w:hAnsi="Courier"/>
          <w:sz w:val="22"/>
        </w:rPr>
        <w:t>/Kontaktregister-20140226T120409.sig</w:t>
      </w:r>
    </w:p>
    <w:p w:rsidR="0092513B" w:rsidRDefault="0092513B" w:rsidP="0087666D"/>
    <w:p w:rsidR="0092513B" w:rsidRPr="004A6A5C" w:rsidRDefault="0092513B" w:rsidP="0087666D"/>
    <w:p w:rsidR="004A6A5C" w:rsidRDefault="004A6A5C" w:rsidP="00476856">
      <w:pPr>
        <w:pStyle w:val="Overskrift2"/>
      </w:pPr>
      <w:bookmarkStart w:id="57" w:name="_Toc335146652"/>
      <w:bookmarkStart w:id="58" w:name="_Toc376508952"/>
      <w:bookmarkStart w:id="59" w:name="_Toc381186672"/>
      <w:r w:rsidRPr="00D62F9A">
        <w:t xml:space="preserve">Bruk av </w:t>
      </w:r>
      <w:r w:rsidRPr="007E4F36">
        <w:t>SFTP</w:t>
      </w:r>
      <w:r>
        <w:t>-grensesnittet</w:t>
      </w:r>
      <w:bookmarkEnd w:id="57"/>
      <w:bookmarkEnd w:id="58"/>
      <w:bookmarkEnd w:id="59"/>
    </w:p>
    <w:p w:rsidR="004A6A5C" w:rsidRDefault="004A6A5C" w:rsidP="004E48D9">
      <w:r>
        <w:t>Filene vil tilgjengelig gjøres hos sentralforvalter og Offentligvirksomhet henter filene via SFTP.</w:t>
      </w:r>
    </w:p>
    <w:p w:rsidR="004A6A5C" w:rsidRDefault="004A6A5C" w:rsidP="004A6A5C">
      <w:pPr>
        <w:autoSpaceDE w:val="0"/>
        <w:autoSpaceDN w:val="0"/>
        <w:adjustRightInd w:val="0"/>
        <w:spacing w:before="100" w:after="100"/>
      </w:pPr>
      <w:r>
        <w:t>Når en Offentlig Virksomhet skal overføre filer fra Oppslagstjenesten via SFTP må Virksomheten benytte et SFTP-klientprogram. Det finnes ulike slike klientprogram og hvordan de fungerer kan variere, men en typisk oppkobling og uthenting kan være som følger:</w:t>
      </w:r>
    </w:p>
    <w:p w:rsidR="004A6A5C" w:rsidRPr="00D26EE1" w:rsidRDefault="004A6A5C" w:rsidP="004A6A5C">
      <w:pPr>
        <w:keepLines/>
        <w:numPr>
          <w:ilvl w:val="0"/>
          <w:numId w:val="17"/>
        </w:numPr>
        <w:autoSpaceDE w:val="0"/>
        <w:autoSpaceDN w:val="0"/>
        <w:adjustRightInd w:val="0"/>
        <w:spacing w:before="100" w:after="100"/>
        <w:ind w:left="714" w:hanging="357"/>
      </w:pPr>
      <w:r>
        <w:t>Offentlig virksomhet benytter sin SFTP-klient og kobler seg opp til Sentralforvalter sin SFTP-server via en kommando som:</w:t>
      </w:r>
      <w:r>
        <w:br/>
      </w:r>
      <w:proofErr w:type="spellStart"/>
      <w:r w:rsidRPr="00DE2FCE">
        <w:rPr>
          <w:rFonts w:ascii="Courier New" w:hAnsi="Courier New" w:cs="Courier New"/>
        </w:rPr>
        <w:t>sftp</w:t>
      </w:r>
      <w:proofErr w:type="spellEnd"/>
      <w:r w:rsidRPr="00DE2FCE">
        <w:rPr>
          <w:rFonts w:ascii="Courier New" w:hAnsi="Courier New" w:cs="Courier New"/>
        </w:rPr>
        <w:t xml:space="preserve"> &lt;</w:t>
      </w:r>
      <w:proofErr w:type="spellStart"/>
      <w:r w:rsidRPr="00DE2FCE">
        <w:rPr>
          <w:rFonts w:ascii="Courier New" w:hAnsi="Courier New" w:cs="Courier New"/>
        </w:rPr>
        <w:t>ftp</w:t>
      </w:r>
      <w:proofErr w:type="spellEnd"/>
      <w:r w:rsidRPr="00DE2FCE">
        <w:rPr>
          <w:rFonts w:ascii="Courier New" w:hAnsi="Courier New" w:cs="Courier New"/>
        </w:rPr>
        <w:t xml:space="preserve">-server&gt; &lt;bruker&gt; &lt;passord&gt; </w:t>
      </w:r>
      <w:r w:rsidRPr="00DE2FCE">
        <w:rPr>
          <w:rFonts w:ascii="Courier New" w:hAnsi="Courier New" w:cs="Courier New"/>
        </w:rPr>
        <w:br/>
        <w:t>Eksempel:</w:t>
      </w:r>
      <w:r w:rsidRPr="00611E43">
        <w:rPr>
          <w:rFonts w:ascii="Courier New" w:hAnsi="Courier New" w:cs="Courier New"/>
          <w:color w:val="333399"/>
        </w:rPr>
        <w:t>”</w:t>
      </w:r>
      <w:proofErr w:type="spellStart"/>
      <w:r w:rsidRPr="00611E43">
        <w:rPr>
          <w:rFonts w:ascii="Courier New" w:hAnsi="Courier New" w:cs="Courier New"/>
          <w:i/>
          <w:iCs/>
          <w:color w:val="333399"/>
        </w:rPr>
        <w:t>sftp</w:t>
      </w:r>
      <w:proofErr w:type="spellEnd"/>
      <w:r w:rsidRPr="00611E43">
        <w:rPr>
          <w:rFonts w:ascii="Courier New" w:hAnsi="Courier New" w:cs="Courier New"/>
          <w:i/>
          <w:iCs/>
          <w:color w:val="333399"/>
        </w:rPr>
        <w:t xml:space="preserve"> sftp.</w:t>
      </w:r>
      <w:r>
        <w:rPr>
          <w:rFonts w:ascii="Courier New" w:hAnsi="Courier New" w:cs="Courier New"/>
          <w:i/>
          <w:iCs/>
          <w:color w:val="333399"/>
        </w:rPr>
        <w:t>difi</w:t>
      </w:r>
      <w:r w:rsidRPr="00611E43">
        <w:rPr>
          <w:rFonts w:ascii="Courier New" w:hAnsi="Courier New" w:cs="Courier New"/>
          <w:i/>
          <w:iCs/>
          <w:color w:val="333399"/>
        </w:rPr>
        <w:t xml:space="preserve">.no </w:t>
      </w:r>
      <w:proofErr w:type="spellStart"/>
      <w:r>
        <w:rPr>
          <w:rFonts w:ascii="Courier New" w:hAnsi="Courier New" w:cs="Courier New"/>
          <w:i/>
          <w:iCs/>
          <w:color w:val="333399"/>
        </w:rPr>
        <w:t>virksomhets_brukernavn</w:t>
      </w:r>
      <w:proofErr w:type="spellEnd"/>
      <w:r w:rsidRPr="00611E43">
        <w:rPr>
          <w:rFonts w:ascii="Courier New" w:hAnsi="Courier New" w:cs="Courier New"/>
          <w:i/>
          <w:iCs/>
          <w:color w:val="333399"/>
        </w:rPr>
        <w:t xml:space="preserve"> passord123”</w:t>
      </w:r>
    </w:p>
    <w:p w:rsidR="00A05EC1" w:rsidRPr="0011416A" w:rsidRDefault="004A6A5C" w:rsidP="0011416A">
      <w:pPr>
        <w:keepLines/>
        <w:numPr>
          <w:ilvl w:val="0"/>
          <w:numId w:val="17"/>
        </w:numPr>
        <w:autoSpaceDE w:val="0"/>
        <w:autoSpaceDN w:val="0"/>
        <w:adjustRightInd w:val="0"/>
        <w:spacing w:before="100" w:after="100"/>
        <w:ind w:left="714" w:hanging="357"/>
        <w:rPr>
          <w:rFonts w:ascii="Courier New" w:hAnsi="Courier New" w:cs="Courier New"/>
          <w:color w:val="333399"/>
        </w:rPr>
      </w:pPr>
      <w:proofErr w:type="spellStart"/>
      <w:r>
        <w:t>Utrrekket</w:t>
      </w:r>
      <w:proofErr w:type="spellEnd"/>
      <w:r>
        <w:t xml:space="preserve"> fra Oppslagstjenesten har sitt eget filområde på SFTP-serveren. </w:t>
      </w:r>
      <w:r>
        <w:rPr>
          <w:rFonts w:ascii="Courier New" w:hAnsi="Courier New" w:cs="Courier New"/>
        </w:rPr>
        <w:br/>
        <w:t>For å komme til riktig katalogområde benyttes kommandoen cd &lt;katalog&gt;</w:t>
      </w:r>
      <w:r>
        <w:rPr>
          <w:rFonts w:ascii="Courier New" w:hAnsi="Courier New" w:cs="Courier New"/>
        </w:rPr>
        <w:br/>
      </w:r>
      <w:r w:rsidRPr="00611E43">
        <w:rPr>
          <w:rFonts w:ascii="Courier New" w:hAnsi="Courier New" w:cs="Courier New"/>
          <w:color w:val="333399"/>
        </w:rPr>
        <w:t xml:space="preserve">Eksempel: </w:t>
      </w:r>
      <w:r>
        <w:rPr>
          <w:rFonts w:ascii="Courier New" w:hAnsi="Courier New" w:cs="Courier New"/>
          <w:color w:val="333399"/>
        </w:rPr>
        <w:t>”</w:t>
      </w:r>
      <w:r w:rsidRPr="00611E43">
        <w:rPr>
          <w:rFonts w:ascii="Courier New" w:hAnsi="Courier New" w:cs="Courier New"/>
          <w:color w:val="333399"/>
        </w:rPr>
        <w:t xml:space="preserve">cd </w:t>
      </w:r>
      <w:r w:rsidR="00610916">
        <w:rPr>
          <w:rFonts w:ascii="Courier New" w:hAnsi="Courier New" w:cs="Courier New"/>
          <w:i/>
          <w:iCs/>
          <w:color w:val="333399"/>
        </w:rPr>
        <w:t>kontaktregisteret</w:t>
      </w:r>
      <w:r>
        <w:rPr>
          <w:rFonts w:ascii="Courier New" w:hAnsi="Courier New" w:cs="Courier New"/>
          <w:color w:val="333399"/>
        </w:rPr>
        <w:t>”</w:t>
      </w:r>
    </w:p>
    <w:p w:rsidR="004A6A5C" w:rsidRPr="0011416A" w:rsidRDefault="004A6A5C" w:rsidP="004A6A5C">
      <w:r w:rsidRPr="00D62F9A">
        <w:rPr>
          <w:color w:val="000000"/>
        </w:rPr>
        <w:t xml:space="preserve">For å laste </w:t>
      </w:r>
      <w:r>
        <w:rPr>
          <w:color w:val="000000"/>
        </w:rPr>
        <w:t>ned</w:t>
      </w:r>
      <w:r w:rsidRPr="00D62F9A">
        <w:rPr>
          <w:color w:val="000000"/>
        </w:rPr>
        <w:t xml:space="preserve"> filer til </w:t>
      </w:r>
      <w:r>
        <w:rPr>
          <w:color w:val="000000"/>
        </w:rPr>
        <w:t>Virksomhetene</w:t>
      </w:r>
      <w:r w:rsidRPr="00D62F9A">
        <w:rPr>
          <w:color w:val="000000"/>
        </w:rPr>
        <w:t xml:space="preserve"> benytter brukeren </w:t>
      </w:r>
      <w:r>
        <w:rPr>
          <w:color w:val="000000"/>
        </w:rPr>
        <w:t>S</w:t>
      </w:r>
      <w:r w:rsidRPr="00D62F9A">
        <w:rPr>
          <w:color w:val="000000"/>
        </w:rPr>
        <w:t xml:space="preserve">FTP-kommandoene </w:t>
      </w:r>
      <w:proofErr w:type="spellStart"/>
      <w:r>
        <w:rPr>
          <w:i/>
          <w:iCs/>
          <w:color w:val="000000"/>
        </w:rPr>
        <w:t>get</w:t>
      </w:r>
      <w:proofErr w:type="spellEnd"/>
      <w:r w:rsidRPr="00D62F9A">
        <w:rPr>
          <w:color w:val="000000"/>
        </w:rPr>
        <w:t xml:space="preserve">. Filene overføres da </w:t>
      </w:r>
      <w:r>
        <w:rPr>
          <w:color w:val="000000"/>
        </w:rPr>
        <w:t>til</w:t>
      </w:r>
      <w:r w:rsidRPr="00D62F9A">
        <w:rPr>
          <w:color w:val="000000"/>
        </w:rPr>
        <w:t xml:space="preserve"> brukerens maskin</w:t>
      </w:r>
      <w:r>
        <w:rPr>
          <w:color w:val="000000"/>
        </w:rPr>
        <w:t xml:space="preserve"> fra</w:t>
      </w:r>
      <w:r w:rsidRPr="00D62F9A">
        <w:rPr>
          <w:color w:val="000000"/>
        </w:rPr>
        <w:t xml:space="preserve"> filområdet</w:t>
      </w:r>
      <w:r>
        <w:rPr>
          <w:color w:val="000000"/>
        </w:rPr>
        <w:t xml:space="preserve"> på serveren hos Sentralforvalter</w:t>
      </w:r>
      <w:r w:rsidRPr="00611E43">
        <w:t>.</w:t>
      </w:r>
      <w:r w:rsidRPr="00611E43">
        <w:br/>
      </w:r>
      <w:proofErr w:type="spellStart"/>
      <w:r>
        <w:rPr>
          <w:rFonts w:ascii="Courier New" w:hAnsi="Courier New" w:cs="Courier New"/>
        </w:rPr>
        <w:t>get</w:t>
      </w:r>
      <w:proofErr w:type="spellEnd"/>
      <w:r w:rsidRPr="00611E43">
        <w:rPr>
          <w:rFonts w:ascii="Courier New" w:hAnsi="Courier New" w:cs="Courier New"/>
        </w:rPr>
        <w:t xml:space="preserve"> &lt;filnavn&gt;</w:t>
      </w:r>
      <w:r w:rsidRPr="00611E43">
        <w:rPr>
          <w:rFonts w:ascii="Courier New" w:hAnsi="Courier New" w:cs="Courier New"/>
        </w:rPr>
        <w:br/>
        <w:t>Eksempel:</w:t>
      </w:r>
      <w:r w:rsidRPr="00611E43">
        <w:rPr>
          <w:rFonts w:ascii="Courier New" w:hAnsi="Courier New" w:cs="Courier New"/>
          <w:color w:val="333399"/>
        </w:rPr>
        <w:t>”</w:t>
      </w:r>
      <w:proofErr w:type="spellStart"/>
      <w:r>
        <w:rPr>
          <w:rFonts w:ascii="Courier New" w:hAnsi="Courier New" w:cs="Courier New"/>
          <w:color w:val="333399"/>
        </w:rPr>
        <w:t>get</w:t>
      </w:r>
      <w:proofErr w:type="spellEnd"/>
      <w:r w:rsidRPr="007F24B4">
        <w:rPr>
          <w:rFonts w:ascii="Courier New" w:hAnsi="Courier New" w:cs="Courier New"/>
          <w:i/>
          <w:iCs/>
          <w:color w:val="333399"/>
        </w:rPr>
        <w:t xml:space="preserve"> </w:t>
      </w:r>
      <w:r w:rsidR="0011416A" w:rsidRPr="007F24B4">
        <w:rPr>
          <w:rFonts w:ascii="Courier New" w:hAnsi="Courier New" w:cs="Courier New"/>
          <w:i/>
          <w:iCs/>
          <w:color w:val="333399"/>
        </w:rPr>
        <w:t>SISTE_UTTREKK_OPPSLAGSTJENESTEN.xml</w:t>
      </w:r>
      <w:r w:rsidR="007F24B4" w:rsidRPr="00611E43">
        <w:rPr>
          <w:rFonts w:ascii="Courier New" w:hAnsi="Courier New" w:cs="Courier New"/>
          <w:color w:val="333399"/>
        </w:rPr>
        <w:t>”</w:t>
      </w:r>
    </w:p>
    <w:p w:rsidR="004A6A5C" w:rsidRPr="002E4C06" w:rsidRDefault="004A6A5C" w:rsidP="004A6A5C">
      <w:pPr>
        <w:rPr>
          <w:color w:val="1F497D"/>
        </w:rPr>
      </w:pPr>
    </w:p>
    <w:p w:rsidR="004A6A5C" w:rsidRDefault="004A6A5C" w:rsidP="004A6A5C">
      <w:pPr>
        <w:pStyle w:val="Overskrift4"/>
        <w:numPr>
          <w:ilvl w:val="3"/>
          <w:numId w:val="12"/>
        </w:numPr>
        <w:suppressAutoHyphens/>
        <w:spacing w:before="120"/>
        <w:ind w:left="1020" w:hanging="340"/>
      </w:pPr>
      <w:bookmarkStart w:id="60" w:name="_Toc335146653"/>
      <w:bookmarkStart w:id="61" w:name="_Toc376508953"/>
      <w:r>
        <w:lastRenderedPageBreak/>
        <w:t>Sikkerhetskrav til innsender</w:t>
      </w:r>
      <w:bookmarkEnd w:id="60"/>
      <w:bookmarkEnd w:id="61"/>
    </w:p>
    <w:p w:rsidR="004A6A5C" w:rsidRDefault="004A6A5C" w:rsidP="004A6A5C">
      <w:r>
        <w:t>Sentralforvalter forutsetter at følgende sikkerhetsmekanismer er på plass hos de virksomheter som skal benytte SFTP-løsningen:</w:t>
      </w:r>
    </w:p>
    <w:p w:rsidR="004A6A5C" w:rsidRDefault="004A6A5C" w:rsidP="004A6A5C">
      <w:pPr>
        <w:numPr>
          <w:ilvl w:val="0"/>
          <w:numId w:val="16"/>
        </w:numPr>
      </w:pPr>
      <w:r>
        <w:t xml:space="preserve">Offentlig Virksomhet skal skjerme SFTP-tjenesten hos Sentralforvalter slik at kun en dedikert maskin i Virksomhetenes nettverk kan nå tjenesten hos Sentralforvalter. </w:t>
      </w:r>
      <w:r>
        <w:br/>
        <w:t>Dette skal teknisk løses gjennom en-til-en NAT-</w:t>
      </w:r>
      <w:proofErr w:type="spellStart"/>
      <w:r>
        <w:t>ing</w:t>
      </w:r>
      <w:proofErr w:type="spellEnd"/>
      <w:r>
        <w:t xml:space="preserve"> slik at ikke alle noder i deres nettverk kan nå tjenesten.</w:t>
      </w:r>
    </w:p>
    <w:p w:rsidR="004A6A5C" w:rsidRDefault="004A6A5C" w:rsidP="004A6A5C">
      <w:pPr>
        <w:numPr>
          <w:ilvl w:val="0"/>
          <w:numId w:val="16"/>
        </w:numPr>
      </w:pPr>
      <w:r>
        <w:t>En oppdatert versjon av SSL skal benyttes, minimum versjon 3.</w:t>
      </w:r>
    </w:p>
    <w:p w:rsidR="004A6A5C" w:rsidRDefault="004A6A5C" w:rsidP="004A6A5C"/>
    <w:p w:rsidR="004A6A5C" w:rsidRDefault="004A6A5C" w:rsidP="0087666D"/>
    <w:p w:rsidR="00BF458B" w:rsidRPr="00BF458B" w:rsidRDefault="00BF458B" w:rsidP="00BF458B"/>
    <w:p w:rsidR="008F17E9" w:rsidRDefault="003C50CE" w:rsidP="00476856">
      <w:pPr>
        <w:pStyle w:val="Overskrift1"/>
      </w:pPr>
      <w:bookmarkStart w:id="62" w:name="_Toc381186673"/>
      <w:r>
        <w:t>Videreformidling</w:t>
      </w:r>
      <w:r w:rsidR="008F17E9">
        <w:t xml:space="preserve"> via ID-porten</w:t>
      </w:r>
      <w:bookmarkEnd w:id="62"/>
    </w:p>
    <w:p w:rsidR="00F7576D" w:rsidRDefault="00F7576D" w:rsidP="00F7576D">
      <w:r>
        <w:t>Ved innlogging i ID-porten kan informasjon fra kontakt og reservasjonsregisteret utleveres til de virksomheter som har tatt i bruk kontaktregisteret og i tillegg ber om å få denne informasjonen gjennom ID-porten.</w:t>
      </w:r>
    </w:p>
    <w:p w:rsidR="00F7576D" w:rsidRDefault="00F7576D" w:rsidP="00F7576D"/>
    <w:p w:rsidR="00F7576D" w:rsidRDefault="00F7576D" w:rsidP="00F7576D"/>
    <w:p w:rsidR="00F7576D" w:rsidRDefault="00F7576D" w:rsidP="00F7576D">
      <w:r>
        <w:t>Følgende informasjon utleveres over SAML2-grensesnittet dersom det eksisterer på Innbygger i kontaktregisteret:</w:t>
      </w:r>
    </w:p>
    <w:p w:rsidR="00CA722B" w:rsidRDefault="00CA722B" w:rsidP="00F7576D"/>
    <w:tbl>
      <w:tblPr>
        <w:tblStyle w:val="Enkelttabell2"/>
        <w:tblW w:w="0" w:type="auto"/>
        <w:tblInd w:w="-917" w:type="dxa"/>
        <w:tblLook w:val="04A0" w:firstRow="1" w:lastRow="0" w:firstColumn="1" w:lastColumn="0" w:noHBand="0" w:noVBand="1"/>
      </w:tblPr>
      <w:tblGrid>
        <w:gridCol w:w="1904"/>
        <w:gridCol w:w="2263"/>
        <w:gridCol w:w="4676"/>
      </w:tblGrid>
      <w:tr w:rsidR="00ED4788" w:rsidTr="00CA7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t>Informasjon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SAML2-attributt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Begrepsdefinisjon</w:t>
            </w:r>
          </w:p>
        </w:tc>
      </w:tr>
      <w:tr w:rsidR="00ED4788" w:rsidTr="00CA722B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t>Reservasjonsstatus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reservasjon</w:t>
            </w:r>
          </w:p>
        </w:tc>
        <w:tc>
          <w:tcPr>
            <w:tcW w:w="0" w:type="auto"/>
          </w:tcPr>
          <w:p w:rsidR="00ED4788" w:rsidRDefault="00302E86" w:rsidP="00ED4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9" w:history="1">
              <w:r w:rsidR="00ED4788" w:rsidRPr="00B34CA1">
                <w:rPr>
                  <w:rStyle w:val="Hyperkobling"/>
                </w:rPr>
                <w:t>http://begrep.difi.no/Felles/reservasjon.html</w:t>
              </w:r>
            </w:hyperlink>
            <w:r w:rsidR="00ED4788">
              <w:t xml:space="preserve"> </w:t>
            </w:r>
          </w:p>
        </w:tc>
      </w:tr>
      <w:tr w:rsidR="00ED4788" w:rsidTr="00CA722B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t>Mobiltelefonnummer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mobilTelefonNummer</w:t>
            </w:r>
            <w:proofErr w:type="spellEnd"/>
          </w:p>
        </w:tc>
        <w:tc>
          <w:tcPr>
            <w:tcW w:w="0" w:type="auto"/>
          </w:tcPr>
          <w:p w:rsidR="00ED4788" w:rsidRDefault="00302E86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0" w:history="1">
              <w:r w:rsidR="00ED4788" w:rsidRPr="00B34CA1">
                <w:rPr>
                  <w:rStyle w:val="Hyperkobling"/>
                </w:rPr>
                <w:t>http://begrep.difi.no/Felles/Mobiltelefonnummer.html</w:t>
              </w:r>
            </w:hyperlink>
          </w:p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4788" w:rsidTr="00CA722B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t>Epostadresse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ePostAdresse</w:t>
            </w:r>
            <w:proofErr w:type="spellEnd"/>
          </w:p>
        </w:tc>
        <w:tc>
          <w:tcPr>
            <w:tcW w:w="0" w:type="auto"/>
          </w:tcPr>
          <w:p w:rsidR="00ED4788" w:rsidRDefault="00302E86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1" w:history="1">
              <w:r w:rsidR="00ED4788" w:rsidRPr="00B34CA1">
                <w:rPr>
                  <w:rStyle w:val="Hyperkobling"/>
                </w:rPr>
                <w:t>http://begrep.difi.no/Felles/epostadresse.html</w:t>
              </w:r>
            </w:hyperlink>
            <w:r w:rsidR="00ED4788">
              <w:t xml:space="preserve"> </w:t>
            </w:r>
          </w:p>
        </w:tc>
      </w:tr>
      <w:tr w:rsidR="00ED4788" w:rsidTr="00CA722B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4788" w:rsidRDefault="00ED4788" w:rsidP="00C13449">
            <w:r>
              <w:t xml:space="preserve">Leverandør av Sikker Digital Postkasse </w:t>
            </w:r>
          </w:p>
        </w:tc>
        <w:tc>
          <w:tcPr>
            <w:tcW w:w="0" w:type="auto"/>
          </w:tcPr>
          <w:p w:rsidR="00ED4788" w:rsidRDefault="00ED4788" w:rsidP="00C13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D4788">
              <w:t>postkasseLeverandoerNavn</w:t>
            </w:r>
            <w:proofErr w:type="spellEnd"/>
          </w:p>
        </w:tc>
        <w:tc>
          <w:tcPr>
            <w:tcW w:w="0" w:type="auto"/>
          </w:tcPr>
          <w:p w:rsidR="00ED4788" w:rsidRPr="00ED4788" w:rsidRDefault="00302E86" w:rsidP="00ED4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2" w:history="1">
              <w:r w:rsidR="00ED4788" w:rsidRPr="00B34CA1">
                <w:rPr>
                  <w:rStyle w:val="Hyperkobling"/>
                </w:rPr>
                <w:t>http://begrep.difi.no/Felles/postkasseLeverandoerNavn.html</w:t>
              </w:r>
            </w:hyperlink>
            <w:r w:rsidR="00ED4788">
              <w:t xml:space="preserve"> </w:t>
            </w:r>
          </w:p>
        </w:tc>
      </w:tr>
    </w:tbl>
    <w:p w:rsidR="00F7576D" w:rsidRDefault="00F7576D" w:rsidP="00F7576D"/>
    <w:p w:rsidR="00835FEC" w:rsidRPr="00835FEC" w:rsidRDefault="00835FEC" w:rsidP="00835FEC"/>
    <w:p w:rsidR="008F17E9" w:rsidRDefault="00835FEC" w:rsidP="008F17E9">
      <w:r>
        <w:t xml:space="preserve">For mer informasjon </w:t>
      </w:r>
      <w:r w:rsidR="008F17E9">
        <w:t xml:space="preserve">henvises det til </w:t>
      </w:r>
      <w:r w:rsidR="00BF458B">
        <w:t>integrasjonsguide</w:t>
      </w:r>
      <w:r w:rsidR="008F17E9">
        <w:t xml:space="preserve"> for ID-porten, som kan lastes ned fra sam</w:t>
      </w:r>
      <w:r w:rsidR="00FC0756">
        <w:t>a</w:t>
      </w:r>
      <w:r w:rsidR="008F17E9">
        <w:t xml:space="preserve">rbeidsportalen: </w:t>
      </w:r>
      <w:hyperlink r:id="rId53" w:history="1">
        <w:r w:rsidR="008F17E9">
          <w:rPr>
            <w:rStyle w:val="Hyperkobling"/>
          </w:rPr>
          <w:t>http://samarbeid.difi.no</w:t>
        </w:r>
      </w:hyperlink>
      <w:r w:rsidR="008F17E9">
        <w:t xml:space="preserve"> eller utleveres ut ved å ta kontakt med </w:t>
      </w:r>
      <w:hyperlink r:id="rId54" w:history="1">
        <w:r w:rsidR="008F17E9">
          <w:rPr>
            <w:rStyle w:val="Hyperkobling"/>
          </w:rPr>
          <w:t>idporten@difi.no</w:t>
        </w:r>
      </w:hyperlink>
    </w:p>
    <w:p w:rsidR="008F17E9" w:rsidRPr="008F17E9" w:rsidRDefault="008F17E9" w:rsidP="008F17E9"/>
    <w:p w:rsidR="004954E0" w:rsidRDefault="008F17E9" w:rsidP="00476856">
      <w:pPr>
        <w:pStyle w:val="Overskrift1"/>
      </w:pPr>
      <w:bookmarkStart w:id="63" w:name="_Toc381186674"/>
      <w:r>
        <w:t>Lenketjeneste</w:t>
      </w:r>
      <w:r w:rsidR="004954E0">
        <w:t>r</w:t>
      </w:r>
      <w:bookmarkEnd w:id="63"/>
    </w:p>
    <w:p w:rsidR="004954E0" w:rsidRDefault="00AA46DA" w:rsidP="004954E0">
      <w:r>
        <w:t>Innbyggere/personer</w:t>
      </w:r>
      <w:r w:rsidR="004954E0">
        <w:t xml:space="preserve"> tilbys tre lenketjenester i forbindelse med kontakt og reservasjonsregisteret: 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>Administrasjon av egen informasjon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 xml:space="preserve">Tjeneste for </w:t>
      </w:r>
      <w:r w:rsidR="00ED4788">
        <w:t>r</w:t>
      </w:r>
      <w:r>
        <w:t>eservasjon</w:t>
      </w:r>
    </w:p>
    <w:p w:rsidR="004954E0" w:rsidRDefault="004954E0" w:rsidP="004954E0">
      <w:pPr>
        <w:pStyle w:val="Listeavsnitt"/>
        <w:numPr>
          <w:ilvl w:val="0"/>
          <w:numId w:val="23"/>
        </w:numPr>
      </w:pPr>
      <w:r>
        <w:t>Tjeneste for å velge digital postkasse</w:t>
      </w:r>
    </w:p>
    <w:p w:rsidR="004954E0" w:rsidRDefault="004954E0" w:rsidP="004954E0"/>
    <w:p w:rsidR="008F17E9" w:rsidRDefault="004954E0" w:rsidP="004954E0">
      <w:pPr>
        <w:pStyle w:val="Overskrift2"/>
      </w:pPr>
      <w:bookmarkStart w:id="64" w:name="_Toc381186675"/>
      <w:r>
        <w:lastRenderedPageBreak/>
        <w:t>Administrasjon av egen informasjon</w:t>
      </w:r>
      <w:bookmarkEnd w:id="64"/>
    </w:p>
    <w:p w:rsidR="00D042B5" w:rsidRDefault="008F17E9" w:rsidP="008F17E9">
      <w:pPr>
        <w:pStyle w:val="NormalWeb"/>
      </w:pPr>
      <w:r>
        <w:t xml:space="preserve">Denne tjenesten er å finne her i </w:t>
      </w:r>
      <w:r w:rsidR="00F046D4">
        <w:t xml:space="preserve">ver1 </w:t>
      </w:r>
      <w:r>
        <w:t>testmiljøet</w:t>
      </w:r>
      <w:r w:rsidR="00F046D4">
        <w:t xml:space="preserve"> her</w:t>
      </w:r>
      <w:r>
        <w:t xml:space="preserve">: </w:t>
      </w:r>
    </w:p>
    <w:p w:rsidR="008F17E9" w:rsidRDefault="00302E86" w:rsidP="00D042B5">
      <w:pPr>
        <w:pStyle w:val="NormalWeb"/>
        <w:jc w:val="center"/>
      </w:pPr>
      <w:hyperlink r:id="rId55" w:history="1">
        <w:r w:rsidR="008F17E9">
          <w:rPr>
            <w:rStyle w:val="Hyperkobling"/>
          </w:rPr>
          <w:t>https://brukerprofil-ver1.difi.no/minprofil/</w:t>
        </w:r>
      </w:hyperlink>
    </w:p>
    <w:p w:rsidR="008F17E9" w:rsidRDefault="008F17E9" w:rsidP="008F17E9">
      <w:pPr>
        <w:pStyle w:val="NormalWeb"/>
      </w:pPr>
      <w:r>
        <w:t xml:space="preserve">Den kan </w:t>
      </w:r>
      <w:r w:rsidR="003C50CE">
        <w:t>Offentlig virksomhet</w:t>
      </w:r>
      <w:r>
        <w:t xml:space="preserve"> lenke til slik at </w:t>
      </w:r>
      <w:r w:rsidR="00AA46DA">
        <w:t>Innbyggere</w:t>
      </w:r>
      <w:r>
        <w:t xml:space="preserve"> kan oppdatere sin kontaktinformasjon.</w:t>
      </w:r>
    </w:p>
    <w:p w:rsidR="008F17E9" w:rsidRDefault="008F17E9" w:rsidP="004954E0">
      <w:pPr>
        <w:pStyle w:val="Overskrift3"/>
      </w:pPr>
      <w:bookmarkStart w:id="65" w:name="_Toc381186676"/>
      <w:r>
        <w:t>Input data</w:t>
      </w:r>
      <w:bookmarkEnd w:id="65"/>
    </w:p>
    <w:p w:rsidR="008F17E9" w:rsidRDefault="008F17E9" w:rsidP="008F17E9">
      <w:pPr>
        <w:pStyle w:val="NormalWeb"/>
      </w:pPr>
      <w:r>
        <w:t xml:space="preserve">Tjenesten har følgende http </w:t>
      </w:r>
      <w:proofErr w:type="spellStart"/>
      <w:r>
        <w:t>request</w:t>
      </w:r>
      <w:proofErr w:type="spellEnd"/>
      <w:r>
        <w:t xml:space="preserve"> parameter som kan brukes:</w:t>
      </w:r>
    </w:p>
    <w:tbl>
      <w:tblPr>
        <w:tblStyle w:val="Lysskyggelegging"/>
        <w:tblW w:w="0" w:type="auto"/>
        <w:tblLook w:val="04A0" w:firstRow="1" w:lastRow="0" w:firstColumn="1" w:lastColumn="0" w:noHBand="0" w:noVBand="1"/>
      </w:tblPr>
      <w:tblGrid>
        <w:gridCol w:w="2376"/>
        <w:gridCol w:w="5550"/>
      </w:tblGrid>
      <w:tr w:rsidR="008F17E9" w:rsidTr="008F1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Pr="008F17E9" w:rsidRDefault="008F17E9" w:rsidP="008F17E9">
            <w:pPr>
              <w:rPr>
                <w:szCs w:val="24"/>
              </w:rPr>
            </w:pPr>
            <w:proofErr w:type="spellStart"/>
            <w:r w:rsidRPr="008F17E9">
              <w:rPr>
                <w:bCs w:val="0"/>
              </w:rPr>
              <w:t>Request</w:t>
            </w:r>
            <w:proofErr w:type="spellEnd"/>
            <w:r w:rsidRPr="008F17E9">
              <w:rPr>
                <w:bCs w:val="0"/>
              </w:rPr>
              <w:t xml:space="preserve"> parameter</w:t>
            </w:r>
          </w:p>
        </w:tc>
        <w:tc>
          <w:tcPr>
            <w:tcW w:w="5550" w:type="dxa"/>
            <w:hideMark/>
          </w:tcPr>
          <w:p w:rsidR="008F17E9" w:rsidRPr="008F17E9" w:rsidRDefault="008F17E9" w:rsidP="008F1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8F17E9">
              <w:rPr>
                <w:bCs w:val="0"/>
              </w:rPr>
              <w:t>Beskrivelse</w:t>
            </w:r>
          </w:p>
        </w:tc>
      </w:tr>
      <w:tr w:rsidR="008F17E9" w:rsidTr="008F1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Default="00ED4788">
            <w:pPr>
              <w:rPr>
                <w:szCs w:val="24"/>
              </w:rPr>
            </w:pPr>
            <w:proofErr w:type="spellStart"/>
            <w:r>
              <w:t>G</w:t>
            </w:r>
            <w:r w:rsidR="008F17E9">
              <w:t>oto</w:t>
            </w:r>
            <w:proofErr w:type="spellEnd"/>
          </w:p>
        </w:tc>
        <w:tc>
          <w:tcPr>
            <w:tcW w:w="5550" w:type="dxa"/>
            <w:hideMark/>
          </w:tcPr>
          <w:p w:rsidR="008F17E9" w:rsidRDefault="00DC1344" w:rsidP="00AA4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>Lenke (U</w:t>
            </w:r>
            <w:r w:rsidR="008F17E9">
              <w:t>RL</w:t>
            </w:r>
            <w:r>
              <w:t>)</w:t>
            </w:r>
            <w:r w:rsidR="008F17E9">
              <w:t xml:space="preserve"> til tjeneste hos </w:t>
            </w:r>
            <w:r w:rsidR="003C50CE">
              <w:t>Offentlig virksomhet</w:t>
            </w:r>
            <w:r w:rsidR="008F17E9">
              <w:t xml:space="preserve"> som </w:t>
            </w:r>
            <w:r w:rsidR="00AA46DA">
              <w:t>Innbygger</w:t>
            </w:r>
            <w:r w:rsidR="008F17E9">
              <w:t xml:space="preserve"> skal bli sendt tilbake til</w:t>
            </w:r>
          </w:p>
        </w:tc>
      </w:tr>
      <w:tr w:rsidR="008F17E9" w:rsidTr="008F1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hideMark/>
          </w:tcPr>
          <w:p w:rsidR="008F17E9" w:rsidRDefault="00ED4788">
            <w:pPr>
              <w:rPr>
                <w:szCs w:val="24"/>
              </w:rPr>
            </w:pPr>
            <w:proofErr w:type="spellStart"/>
            <w:r>
              <w:t>S</w:t>
            </w:r>
            <w:r w:rsidR="008F17E9">
              <w:t>howlogout</w:t>
            </w:r>
            <w:proofErr w:type="spellEnd"/>
          </w:p>
        </w:tc>
        <w:tc>
          <w:tcPr>
            <w:tcW w:w="5550" w:type="dxa"/>
            <w:hideMark/>
          </w:tcPr>
          <w:p w:rsidR="008F17E9" w:rsidRDefault="008F17E9" w:rsidP="00AA4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t>Boolean</w:t>
            </w:r>
            <w:proofErr w:type="spellEnd"/>
            <w:r>
              <w:t xml:space="preserve"> parameter for om </w:t>
            </w:r>
            <w:r w:rsidR="00AA46DA">
              <w:t>Innbygger</w:t>
            </w:r>
            <w:r>
              <w:t xml:space="preserve"> skal bli vist utloggingslenke eller ikke</w:t>
            </w:r>
          </w:p>
        </w:tc>
      </w:tr>
    </w:tbl>
    <w:p w:rsidR="008F17E9" w:rsidRDefault="008F17E9" w:rsidP="008F17E9">
      <w:pPr>
        <w:pStyle w:val="NormalWeb"/>
      </w:pPr>
      <w:r>
        <w:rPr>
          <w:rStyle w:val="Sterk"/>
        </w:rPr>
        <w:t>Merk:</w:t>
      </w:r>
    </w:p>
    <w:p w:rsidR="008F17E9" w:rsidRDefault="008F17E9" w:rsidP="008F17E9">
      <w:pPr>
        <w:numPr>
          <w:ilvl w:val="0"/>
          <w:numId w:val="5"/>
        </w:numPr>
        <w:spacing w:before="100" w:beforeAutospacing="1" w:after="100" w:afterAutospacing="1"/>
        <w:rPr>
          <w:b/>
          <w:i/>
        </w:rPr>
      </w:pPr>
      <w:r w:rsidRPr="00DC1344">
        <w:rPr>
          <w:b/>
          <w:i/>
        </w:rPr>
        <w:t>Ingen av parameterne er påkrevd</w:t>
      </w:r>
    </w:p>
    <w:p w:rsidR="00DC1344" w:rsidRPr="00DC1344" w:rsidRDefault="00DC1344" w:rsidP="00DC1344">
      <w:pPr>
        <w:numPr>
          <w:ilvl w:val="1"/>
          <w:numId w:val="5"/>
        </w:numPr>
        <w:spacing w:before="100" w:beforeAutospacing="1" w:after="100" w:afterAutospacing="1"/>
        <w:rPr>
          <w:b/>
          <w:i/>
        </w:rPr>
      </w:pPr>
      <w:r>
        <w:t>Dersom ingenting sendes inn vil lenketjenesten lenke til Logg ut i ID-porten.</w:t>
      </w:r>
    </w:p>
    <w:p w:rsidR="008F17E9" w:rsidRDefault="008F17E9" w:rsidP="008F17E9">
      <w:pPr>
        <w:numPr>
          <w:ilvl w:val="0"/>
          <w:numId w:val="5"/>
        </w:numPr>
        <w:spacing w:before="100" w:beforeAutospacing="1" w:after="100" w:afterAutospacing="1"/>
      </w:pPr>
      <w:r>
        <w:t xml:space="preserve">om man sender med en </w:t>
      </w:r>
      <w:proofErr w:type="spellStart"/>
      <w:r w:rsidRPr="008F17E9">
        <w:rPr>
          <w:rStyle w:val="Utheving"/>
          <w:b/>
        </w:rPr>
        <w:t>goto</w:t>
      </w:r>
      <w:proofErr w:type="spellEnd"/>
      <w:r>
        <w:t xml:space="preserve"> url som returnerer til en side som ikke krever at man er logget inn bør også </w:t>
      </w:r>
      <w:proofErr w:type="spellStart"/>
      <w:r w:rsidRPr="008F17E9">
        <w:rPr>
          <w:rStyle w:val="Utheving"/>
          <w:b/>
        </w:rPr>
        <w:t>showlogout</w:t>
      </w:r>
      <w:proofErr w:type="spellEnd"/>
      <w:r>
        <w:rPr>
          <w:rStyle w:val="Utheving"/>
        </w:rPr>
        <w:t>=true</w:t>
      </w:r>
      <w:r>
        <w:t xml:space="preserve"> være satt</w:t>
      </w:r>
    </w:p>
    <w:p w:rsidR="008F17E9" w:rsidRDefault="00070E33" w:rsidP="008F17E9">
      <w:pPr>
        <w:numPr>
          <w:ilvl w:val="0"/>
          <w:numId w:val="5"/>
        </w:numPr>
        <w:spacing w:before="100" w:beforeAutospacing="1" w:after="100" w:afterAutospacing="1"/>
      </w:pPr>
      <w:r>
        <w:t>parameteren</w:t>
      </w:r>
      <w:r w:rsidR="008F17E9">
        <w:t xml:space="preserve"> må </w:t>
      </w:r>
      <w:proofErr w:type="spellStart"/>
      <w:r w:rsidR="008F17E9">
        <w:t>URLencodes</w:t>
      </w:r>
      <w:proofErr w:type="spellEnd"/>
    </w:p>
    <w:p w:rsidR="008F17E9" w:rsidRDefault="008F17E9" w:rsidP="004954E0">
      <w:pPr>
        <w:pStyle w:val="Overskrift4"/>
        <w:rPr>
          <w:rStyle w:val="Sterk"/>
        </w:rPr>
      </w:pPr>
      <w:proofErr w:type="spellStart"/>
      <w:r>
        <w:rPr>
          <w:rStyle w:val="Sterk"/>
        </w:rPr>
        <w:t>Goto</w:t>
      </w:r>
      <w:proofErr w:type="spellEnd"/>
    </w:p>
    <w:p w:rsidR="008F17E9" w:rsidRDefault="008F17E9" w:rsidP="008F17E9">
      <w:pPr>
        <w:pStyle w:val="NormalWeb"/>
      </w:pPr>
      <w:r>
        <w:rPr>
          <w:u w:val="single"/>
        </w:rPr>
        <w:t>Eksempel verdi</w:t>
      </w:r>
      <w:r>
        <w:t xml:space="preserve">: </w:t>
      </w:r>
      <w:hyperlink r:id="rId56" w:history="1">
        <w:r w:rsidR="003C50CE" w:rsidRPr="008D1B60">
          <w:rPr>
            <w:rStyle w:val="Hyperkobling"/>
          </w:rPr>
          <w:t>http://www.virksomhet.no/tjenesteforinnsendingsomjegvari</w:t>
        </w:r>
      </w:hyperlink>
      <w:r w:rsidR="003C50CE">
        <w:t xml:space="preserve"> </w:t>
      </w:r>
    </w:p>
    <w:p w:rsidR="008F17E9" w:rsidRDefault="008F17E9" w:rsidP="008F17E9">
      <w:pPr>
        <w:pStyle w:val="NormalWeb"/>
      </w:pPr>
      <w:r>
        <w:rPr>
          <w:u w:val="single"/>
        </w:rPr>
        <w:t>Valideringsregler:</w:t>
      </w:r>
    </w:p>
    <w:p w:rsidR="008F17E9" w:rsidRDefault="008F17E9" w:rsidP="008F17E9">
      <w:pPr>
        <w:numPr>
          <w:ilvl w:val="0"/>
          <w:numId w:val="6"/>
        </w:numPr>
        <w:spacing w:before="100" w:beforeAutospacing="1" w:after="100" w:afterAutospacing="1"/>
      </w:pPr>
      <w:r>
        <w:t>Gyldig URL med protokoll</w:t>
      </w:r>
    </w:p>
    <w:p w:rsidR="008F17E9" w:rsidRDefault="008F17E9" w:rsidP="008F17E9">
      <w:pPr>
        <w:numPr>
          <w:ilvl w:val="0"/>
          <w:numId w:val="6"/>
        </w:numPr>
        <w:spacing w:before="100" w:beforeAutospacing="1" w:after="100" w:afterAutospacing="1"/>
      </w:pPr>
      <w:r>
        <w:t xml:space="preserve">All input skal være </w:t>
      </w:r>
      <w:proofErr w:type="spellStart"/>
      <w:r>
        <w:t>lowercase</w:t>
      </w:r>
      <w:proofErr w:type="spellEnd"/>
    </w:p>
    <w:p w:rsidR="00426A51" w:rsidRPr="00426A51" w:rsidRDefault="00426A51" w:rsidP="00426A51">
      <w:pPr>
        <w:spacing w:before="100" w:beforeAutospacing="1" w:after="100" w:afterAutospacing="1"/>
        <w:rPr>
          <w:i/>
        </w:rPr>
      </w:pPr>
      <w:r w:rsidRPr="00426A51">
        <w:rPr>
          <w:i/>
        </w:rPr>
        <w:t>Standardverdi:</w:t>
      </w:r>
    </w:p>
    <w:p w:rsidR="00426A51" w:rsidRDefault="00ED4788" w:rsidP="00426A51">
      <w:pPr>
        <w:spacing w:before="100" w:beforeAutospacing="1" w:after="100" w:afterAutospacing="1"/>
      </w:pPr>
      <w:r>
        <w:t>Dersom parameteren</w:t>
      </w:r>
      <w:r w:rsidR="00426A51">
        <w:t xml:space="preserve"> ikke er satt vil lenken gå til Logg ut i ID-porten og </w:t>
      </w:r>
      <w:r w:rsidR="00AA46DA">
        <w:t>Innbygger</w:t>
      </w:r>
      <w:r w:rsidR="00426A51">
        <w:t xml:space="preserve"> vil få en informasjonsside om at hun er logget ut, uten videre lenker.</w:t>
      </w:r>
    </w:p>
    <w:p w:rsidR="008F17E9" w:rsidRDefault="008F17E9" w:rsidP="004954E0">
      <w:pPr>
        <w:pStyle w:val="Overskrift4"/>
      </w:pPr>
      <w:proofErr w:type="spellStart"/>
      <w:r>
        <w:rPr>
          <w:rStyle w:val="Sterk"/>
        </w:rPr>
        <w:t>showlogout</w:t>
      </w:r>
      <w:proofErr w:type="spellEnd"/>
    </w:p>
    <w:p w:rsidR="008F17E9" w:rsidRDefault="008F17E9" w:rsidP="008F17E9">
      <w:pPr>
        <w:pStyle w:val="NormalWeb"/>
      </w:pPr>
      <w:r>
        <w:rPr>
          <w:u w:val="single"/>
        </w:rPr>
        <w:t>Eksempel verdi:</w:t>
      </w:r>
      <w:r>
        <w:t xml:space="preserve"> FALSE</w:t>
      </w:r>
    </w:p>
    <w:p w:rsidR="008F17E9" w:rsidRDefault="008F17E9" w:rsidP="008F17E9">
      <w:pPr>
        <w:pStyle w:val="NormalWeb"/>
      </w:pPr>
      <w:r>
        <w:rPr>
          <w:u w:val="single"/>
        </w:rPr>
        <w:t>Valideringsregler:</w:t>
      </w:r>
    </w:p>
    <w:p w:rsidR="008F17E9" w:rsidRDefault="008F17E9" w:rsidP="008F17E9">
      <w:pPr>
        <w:numPr>
          <w:ilvl w:val="0"/>
          <w:numId w:val="7"/>
        </w:numPr>
        <w:spacing w:before="100" w:beforeAutospacing="1" w:after="100" w:afterAutospacing="1"/>
      </w:pPr>
      <w:r>
        <w:t>Gyldige</w:t>
      </w:r>
      <w:r w:rsidR="00B867EC">
        <w:t xml:space="preserve"> </w:t>
      </w:r>
      <w:r>
        <w:t>verdier: true / false</w:t>
      </w:r>
    </w:p>
    <w:p w:rsidR="00282D95" w:rsidRDefault="00070E33" w:rsidP="00282D95">
      <w:pPr>
        <w:numPr>
          <w:ilvl w:val="0"/>
          <w:numId w:val="7"/>
        </w:numPr>
        <w:spacing w:before="100" w:beforeAutospacing="1" w:after="100" w:afterAutospacing="1"/>
      </w:pPr>
      <w:r>
        <w:t>Parametere</w:t>
      </w:r>
      <w:r w:rsidR="008F17E9">
        <w:t xml:space="preserve"> er ikke case sensitivt.</w:t>
      </w:r>
    </w:p>
    <w:p w:rsidR="00426A51" w:rsidRDefault="00426A51" w:rsidP="00426A51">
      <w:pPr>
        <w:pStyle w:val="NormalWeb"/>
        <w:rPr>
          <w:szCs w:val="20"/>
        </w:rPr>
      </w:pPr>
      <w:r>
        <w:rPr>
          <w:u w:val="single"/>
        </w:rPr>
        <w:lastRenderedPageBreak/>
        <w:t xml:space="preserve">Standardverdi: </w:t>
      </w:r>
      <w:r w:rsidRPr="00426A51">
        <w:rPr>
          <w:szCs w:val="20"/>
        </w:rPr>
        <w:t>false</w:t>
      </w:r>
    </w:p>
    <w:p w:rsidR="00426A51" w:rsidRPr="00426A51" w:rsidRDefault="00426A51" w:rsidP="00426A51">
      <w:pPr>
        <w:pStyle w:val="NormalWeb"/>
        <w:rPr>
          <w:u w:val="single"/>
        </w:rPr>
      </w:pPr>
      <w:r>
        <w:rPr>
          <w:szCs w:val="20"/>
        </w:rPr>
        <w:t xml:space="preserve">Det vil si at </w:t>
      </w:r>
      <w:r w:rsidR="00AA46DA">
        <w:rPr>
          <w:szCs w:val="20"/>
        </w:rPr>
        <w:t>Innbygge</w:t>
      </w:r>
      <w:r w:rsidR="00631E08">
        <w:rPr>
          <w:szCs w:val="20"/>
        </w:rPr>
        <w:t>r</w:t>
      </w:r>
      <w:r>
        <w:rPr>
          <w:szCs w:val="20"/>
        </w:rPr>
        <w:t xml:space="preserve"> vil bli presentert en knapp/lenke med verdien av </w:t>
      </w:r>
      <w:r w:rsidR="00631E08">
        <w:rPr>
          <w:szCs w:val="20"/>
        </w:rPr>
        <w:t>GOTO</w:t>
      </w:r>
      <w:r>
        <w:rPr>
          <w:szCs w:val="20"/>
        </w:rPr>
        <w:t xml:space="preserve"> </w:t>
      </w:r>
      <w:r w:rsidR="00631E08">
        <w:rPr>
          <w:szCs w:val="20"/>
        </w:rPr>
        <w:t>parametere</w:t>
      </w:r>
      <w:r>
        <w:rPr>
          <w:szCs w:val="20"/>
        </w:rPr>
        <w:t>.</w:t>
      </w:r>
    </w:p>
    <w:p w:rsidR="004954E0" w:rsidRDefault="004954E0" w:rsidP="004954E0">
      <w:pPr>
        <w:pStyle w:val="Overskrift2"/>
      </w:pPr>
      <w:bookmarkStart w:id="66" w:name="_Toc381186677"/>
      <w:r>
        <w:t>Tjeneste for reservasjon</w:t>
      </w:r>
      <w:bookmarkEnd w:id="66"/>
    </w:p>
    <w:p w:rsidR="004954E0" w:rsidRDefault="004954E0" w:rsidP="004954E0">
      <w:r>
        <w:t>Tjenesten har ingen spesielle input parametere.</w:t>
      </w:r>
    </w:p>
    <w:p w:rsidR="004954E0" w:rsidRDefault="004954E0" w:rsidP="004954E0">
      <w:r>
        <w:t>Tjenesten kan finnes her:</w:t>
      </w:r>
    </w:p>
    <w:p w:rsidR="004954E0" w:rsidRPr="00F046D4" w:rsidRDefault="00302E86" w:rsidP="004954E0">
      <w:pPr>
        <w:pStyle w:val="Listeavsnitt"/>
        <w:numPr>
          <w:ilvl w:val="0"/>
          <w:numId w:val="28"/>
        </w:numPr>
        <w:rPr>
          <w:rStyle w:val="Hyperkobling"/>
          <w:color w:val="auto"/>
          <w:u w:val="none"/>
        </w:rPr>
      </w:pPr>
      <w:hyperlink r:id="rId57" w:history="1">
        <w:r w:rsidR="004954E0" w:rsidRPr="008D1B60">
          <w:rPr>
            <w:rStyle w:val="Hyperkobling"/>
          </w:rPr>
          <w:t>http://www.norge.no</w:t>
        </w:r>
      </w:hyperlink>
    </w:p>
    <w:p w:rsidR="00F046D4" w:rsidRDefault="00F046D4" w:rsidP="00F046D4">
      <w:r>
        <w:t>og her:</w:t>
      </w:r>
    </w:p>
    <w:p w:rsidR="00F046D4" w:rsidRDefault="00302E86" w:rsidP="00F046D4">
      <w:pPr>
        <w:pStyle w:val="Listeavsnitt"/>
        <w:numPr>
          <w:ilvl w:val="0"/>
          <w:numId w:val="28"/>
        </w:numPr>
      </w:pPr>
      <w:hyperlink r:id="rId58" w:history="1">
        <w:r w:rsidR="00F046D4" w:rsidRPr="00EB5A1A">
          <w:rPr>
            <w:rStyle w:val="Hyperkobling"/>
          </w:rPr>
          <w:t>http://eid.difi.no/nn/reserver-deg-mot-kommunikasjon-pa-nett</w:t>
        </w:r>
      </w:hyperlink>
    </w:p>
    <w:p w:rsidR="00F046D4" w:rsidRDefault="00F046D4" w:rsidP="00F046D4">
      <w:pPr>
        <w:ind w:left="360"/>
      </w:pPr>
    </w:p>
    <w:p w:rsidR="004954E0" w:rsidRDefault="004954E0" w:rsidP="004954E0"/>
    <w:p w:rsidR="004954E0" w:rsidRDefault="004954E0" w:rsidP="004954E0">
      <w:pPr>
        <w:pStyle w:val="Overskrift2"/>
      </w:pPr>
      <w:bookmarkStart w:id="67" w:name="_Toc381186678"/>
      <w:r w:rsidRPr="004954E0">
        <w:t>Tjeneste for å velge digital postkasse</w:t>
      </w:r>
      <w:bookmarkEnd w:id="67"/>
    </w:p>
    <w:p w:rsidR="004954E0" w:rsidRDefault="004954E0" w:rsidP="004954E0">
      <w:pPr>
        <w:rPr>
          <w:color w:val="FF0000"/>
        </w:rPr>
      </w:pPr>
      <w:r w:rsidRPr="00395CFB">
        <w:rPr>
          <w:color w:val="FF0000"/>
          <w:highlight w:val="yellow"/>
        </w:rPr>
        <w:t>Ikke spesifisert i gjeldende versjon</w:t>
      </w:r>
      <w:r w:rsidR="00F046D4" w:rsidRPr="00395CFB">
        <w:rPr>
          <w:color w:val="FF0000"/>
          <w:highlight w:val="yellow"/>
        </w:rPr>
        <w:t xml:space="preserve"> av dokumentet</w:t>
      </w:r>
    </w:p>
    <w:p w:rsidR="004954E0" w:rsidRPr="004954E0" w:rsidRDefault="004954E0" w:rsidP="004954E0">
      <w:pPr>
        <w:rPr>
          <w:color w:val="FF0000"/>
        </w:rPr>
      </w:pPr>
    </w:p>
    <w:p w:rsidR="00C639B2" w:rsidRDefault="00C639B2" w:rsidP="00DC1344"/>
    <w:p w:rsidR="00A74652" w:rsidRDefault="00A74652" w:rsidP="00A74652">
      <w:pPr>
        <w:pStyle w:val="Overskrift1"/>
      </w:pPr>
      <w:bookmarkStart w:id="68" w:name="_Toc381186679"/>
      <w:r>
        <w:t>Vedlegg</w:t>
      </w:r>
      <w:bookmarkEnd w:id="68"/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oppslagstjeneste-ws-14-05</w:t>
      </w:r>
      <w:r>
        <w:t>.wsdl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oppslagstjeneste-ws-14-05</w:t>
      </w:r>
      <w:r>
        <w:t>.xsd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oppslagstjeneste-metadata-14-05</w:t>
      </w:r>
      <w:r>
        <w:t>.xsd</w:t>
      </w:r>
    </w:p>
    <w:p w:rsidR="00EE2D05" w:rsidRDefault="00EE2D05" w:rsidP="00EE2D05">
      <w:pPr>
        <w:pStyle w:val="Listeavsnitt"/>
        <w:numPr>
          <w:ilvl w:val="0"/>
          <w:numId w:val="24"/>
        </w:numPr>
      </w:pPr>
      <w:r w:rsidRPr="00EE2D05">
        <w:t>kontaktregister-export-14-05</w:t>
      </w:r>
      <w:r>
        <w:t>.xsd</w:t>
      </w:r>
    </w:p>
    <w:p w:rsidR="00937C08" w:rsidRDefault="0065072B" w:rsidP="00541EE1">
      <w:pPr>
        <w:pStyle w:val="Listeavsnitt"/>
        <w:numPr>
          <w:ilvl w:val="0"/>
          <w:numId w:val="24"/>
        </w:numPr>
      </w:pPr>
      <w:r>
        <w:t>Vedlegg1_</w:t>
      </w:r>
      <w:r w:rsidR="00541EE1">
        <w:t xml:space="preserve">Soap_response.xml </w:t>
      </w:r>
    </w:p>
    <w:p w:rsidR="00541EE1" w:rsidRDefault="0065072B" w:rsidP="00541EE1">
      <w:pPr>
        <w:pStyle w:val="Listeavsnitt"/>
        <w:numPr>
          <w:ilvl w:val="0"/>
          <w:numId w:val="24"/>
        </w:numPr>
      </w:pPr>
      <w:r>
        <w:t>Vedlegg2_</w:t>
      </w:r>
      <w:r w:rsidR="00541EE1">
        <w:t>Soap_response_encrypted.xml</w:t>
      </w:r>
    </w:p>
    <w:p w:rsidR="0065072B" w:rsidRDefault="0065072B" w:rsidP="00876F06">
      <w:pPr>
        <w:pStyle w:val="Listeavsnitt"/>
        <w:numPr>
          <w:ilvl w:val="0"/>
          <w:numId w:val="24"/>
        </w:numPr>
      </w:pPr>
      <w:r>
        <w:t>Vedlegg3_Soap_request.xml</w:t>
      </w:r>
    </w:p>
    <w:sectPr w:rsidR="0065072B" w:rsidSect="00A74652">
      <w:headerReference w:type="even" r:id="rId59"/>
      <w:headerReference w:type="default" r:id="rId60"/>
      <w:footerReference w:type="default" r:id="rId61"/>
      <w:pgSz w:w="11906" w:h="16838" w:code="9"/>
      <w:pgMar w:top="1559" w:right="1758" w:bottom="1247" w:left="2438" w:header="992" w:footer="712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B96" w:rsidRDefault="00BE4B96">
      <w:r>
        <w:separator/>
      </w:r>
    </w:p>
    <w:p w:rsidR="00BE4B96" w:rsidRDefault="00BE4B96"/>
  </w:endnote>
  <w:endnote w:type="continuationSeparator" w:id="0">
    <w:p w:rsidR="00BE4B96" w:rsidRDefault="00BE4B96">
      <w:r>
        <w:continuationSeparator/>
      </w:r>
    </w:p>
    <w:p w:rsidR="00BE4B96" w:rsidRDefault="00BE4B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Century Schlbk LT SA">
    <w:charset w:val="00"/>
    <w:family w:val="auto"/>
    <w:pitch w:val="variable"/>
    <w:sig w:usb0="800000BF" w:usb1="5000204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E86" w:rsidRDefault="00302E86" w:rsidP="00DA4259">
    <w:pPr>
      <w:pStyle w:val="Bunntekst"/>
      <w:framePr w:wrap="around" w:vAnchor="text" w:hAnchor="margin" w:xAlign="center" w:y="1"/>
      <w:rPr>
        <w:rStyle w:val="Sidetall"/>
      </w:rPr>
    </w:pPr>
    <w:r>
      <w:rPr>
        <w:rStyle w:val="Sidetall"/>
      </w:rPr>
      <w:fldChar w:fldCharType="begin"/>
    </w:r>
    <w:r>
      <w:rPr>
        <w:rStyle w:val="Sidetall"/>
      </w:rPr>
      <w:instrText xml:space="preserve">PAGE  </w:instrText>
    </w:r>
    <w:r>
      <w:rPr>
        <w:rStyle w:val="Sidetall"/>
      </w:rPr>
      <w:fldChar w:fldCharType="end"/>
    </w:r>
  </w:p>
  <w:p w:rsidR="00302E86" w:rsidRDefault="00302E86">
    <w:pPr>
      <w:pStyle w:val="Bunn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E86" w:rsidRDefault="00302E86">
    <w:pPr>
      <w:pStyle w:val="Bunntekst"/>
      <w:tabs>
        <w:tab w:val="clear" w:pos="4536"/>
        <w:tab w:val="center" w:pos="3261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E86" w:rsidRDefault="00302E86">
    <w:pPr>
      <w:pStyle w:val="Bunnteks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E86" w:rsidRDefault="00302E86">
    <w:pPr>
      <w:pStyle w:val="Bunntekst"/>
      <w:tabs>
        <w:tab w:val="clear" w:pos="4536"/>
        <w:tab w:val="center" w:pos="3261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E86" w:rsidRDefault="00302E86">
    <w:pPr>
      <w:pStyle w:val="Bunntekst"/>
      <w:tabs>
        <w:tab w:val="clear" w:pos="4536"/>
        <w:tab w:val="clear" w:pos="9072"/>
        <w:tab w:val="right" w:pos="7740"/>
      </w:tabs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E86" w:rsidRDefault="00302E86">
    <w:pPr>
      <w:pStyle w:val="Bunntekst"/>
      <w:tabs>
        <w:tab w:val="clear" w:pos="4536"/>
        <w:tab w:val="clear" w:pos="9072"/>
        <w:tab w:val="center" w:pos="3261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B96" w:rsidRDefault="00BE4B96">
      <w:r>
        <w:separator/>
      </w:r>
    </w:p>
    <w:p w:rsidR="00BE4B96" w:rsidRDefault="00BE4B96"/>
  </w:footnote>
  <w:footnote w:type="continuationSeparator" w:id="0">
    <w:p w:rsidR="00BE4B96" w:rsidRDefault="00BE4B96">
      <w:r>
        <w:continuationSeparator/>
      </w:r>
    </w:p>
    <w:p w:rsidR="00BE4B96" w:rsidRDefault="00BE4B9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E86" w:rsidRDefault="00302E86" w:rsidP="003D386E">
    <w:pPr>
      <w:pStyle w:val="Topptekst"/>
      <w:tabs>
        <w:tab w:val="clear" w:pos="4536"/>
      </w:tabs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9200" cy="10706100"/>
          <wp:effectExtent l="19050" t="0" r="0" b="0"/>
          <wp:wrapNone/>
          <wp:docPr id="9" name="Bilde 9" descr="Rapportmal_for_bakside_mal02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Rapportmal_for_bakside_mal02-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0706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E86" w:rsidRDefault="00302E86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302E86" w:rsidRDefault="00302E86">
    <w:pPr>
      <w:ind w:right="360"/>
    </w:pPr>
  </w:p>
  <w:p w:rsidR="00302E86" w:rsidRDefault="00302E86">
    <w:pPr>
      <w:pBdr>
        <w:top w:val="single" w:sz="18" w:space="1" w:color="auto"/>
      </w:pBdr>
      <w:rPr>
        <w:sz w:val="4"/>
      </w:rPr>
    </w:pPr>
  </w:p>
  <w:p w:rsidR="00302E86" w:rsidRDefault="00302E86">
    <w:pPr>
      <w:rPr>
        <w:sz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E86" w:rsidRDefault="00302E86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E86" w:rsidRDefault="00302E86">
    <w:pPr>
      <w:rPr>
        <w:sz w:val="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E86" w:rsidRDefault="00302E86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E86" w:rsidRDefault="00302E86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E86" w:rsidRDefault="00302E86">
    <w:pPr>
      <w:ind w:right="360"/>
    </w:pPr>
  </w:p>
  <w:p w:rsidR="00302E86" w:rsidRDefault="00302E86">
    <w:pPr>
      <w:pBdr>
        <w:top w:val="single" w:sz="18" w:space="1" w:color="auto"/>
      </w:pBdr>
      <w:rPr>
        <w:sz w:val="4"/>
      </w:rPr>
    </w:pPr>
  </w:p>
  <w:p w:rsidR="00302E86" w:rsidRDefault="00302E86">
    <w:pPr>
      <w:rPr>
        <w:sz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9.7pt;height:38.7pt" o:bullet="t">
        <v:imagedata r:id="rId1" o:title="art493"/>
      </v:shape>
    </w:pict>
  </w:numPicBullet>
  <w:abstractNum w:abstractNumId="0">
    <w:nsid w:val="FFFFFFFB"/>
    <w:multiLevelType w:val="multilevel"/>
    <w:tmpl w:val="6636956A"/>
    <w:lvl w:ilvl="0">
      <w:start w:val="1"/>
      <w:numFmt w:val="decimal"/>
      <w:pStyle w:val="Overskrift1"/>
      <w:lvlText w:val="%1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  <w:rPr>
        <w:rFonts w:hint="default"/>
      </w:rPr>
    </w:lvl>
  </w:abstractNum>
  <w:abstractNum w:abstractNumId="1">
    <w:nsid w:val="00000001"/>
    <w:multiLevelType w:val="multilevel"/>
    <w:tmpl w:val="0414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New Century Schlbk LT SA" w:hAnsi="New Century Schlbk LT SA" w:hint="default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A227B5D"/>
    <w:multiLevelType w:val="multilevel"/>
    <w:tmpl w:val="0226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8B31B5"/>
    <w:multiLevelType w:val="hybridMultilevel"/>
    <w:tmpl w:val="5764305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569"/>
    <w:multiLevelType w:val="hybridMultilevel"/>
    <w:tmpl w:val="4128E6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2727B"/>
    <w:multiLevelType w:val="multilevel"/>
    <w:tmpl w:val="611E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A43CC"/>
    <w:multiLevelType w:val="hybridMultilevel"/>
    <w:tmpl w:val="38989EE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6A2F18"/>
    <w:multiLevelType w:val="multilevel"/>
    <w:tmpl w:val="B1AC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1762AF"/>
    <w:multiLevelType w:val="hybridMultilevel"/>
    <w:tmpl w:val="239EC85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47429"/>
    <w:multiLevelType w:val="hybridMultilevel"/>
    <w:tmpl w:val="1BE0DB4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6176B8"/>
    <w:multiLevelType w:val="hybridMultilevel"/>
    <w:tmpl w:val="FF560C04"/>
    <w:lvl w:ilvl="0" w:tplc="491C26A8">
      <w:numFmt w:val="bullet"/>
      <w:pStyle w:val="tabellpunk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787FBC"/>
    <w:multiLevelType w:val="hybridMultilevel"/>
    <w:tmpl w:val="593A99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8A46EF"/>
    <w:multiLevelType w:val="multilevel"/>
    <w:tmpl w:val="F69C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F261D3"/>
    <w:multiLevelType w:val="hybridMultilevel"/>
    <w:tmpl w:val="2EFCD5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BE2C3D"/>
    <w:multiLevelType w:val="hybridMultilevel"/>
    <w:tmpl w:val="9AE600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CD6146"/>
    <w:multiLevelType w:val="hybridMultilevel"/>
    <w:tmpl w:val="1BCEFA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4B5339"/>
    <w:multiLevelType w:val="hybridMultilevel"/>
    <w:tmpl w:val="5BA40E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3F5E8B"/>
    <w:multiLevelType w:val="hybridMultilevel"/>
    <w:tmpl w:val="94CE28D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E4088D"/>
    <w:multiLevelType w:val="hybridMultilevel"/>
    <w:tmpl w:val="F2B0F3A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F71F42"/>
    <w:multiLevelType w:val="hybridMultilevel"/>
    <w:tmpl w:val="ECEA90C2"/>
    <w:lvl w:ilvl="0" w:tplc="082258E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ED5DB8"/>
    <w:multiLevelType w:val="hybridMultilevel"/>
    <w:tmpl w:val="FF2AA494"/>
    <w:lvl w:ilvl="0" w:tplc="FA4AA2B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D203A7"/>
    <w:multiLevelType w:val="multilevel"/>
    <w:tmpl w:val="AB46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1433FF"/>
    <w:multiLevelType w:val="hybridMultilevel"/>
    <w:tmpl w:val="17CEBFB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CB16F7"/>
    <w:multiLevelType w:val="multilevel"/>
    <w:tmpl w:val="81E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0D3AA3"/>
    <w:multiLevelType w:val="multilevel"/>
    <w:tmpl w:val="728E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A6467F"/>
    <w:multiLevelType w:val="hybridMultilevel"/>
    <w:tmpl w:val="8598AE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E842C4"/>
    <w:multiLevelType w:val="hybridMultilevel"/>
    <w:tmpl w:val="14A0C5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CA68D5"/>
    <w:multiLevelType w:val="hybridMultilevel"/>
    <w:tmpl w:val="EE446F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64709E"/>
    <w:multiLevelType w:val="hybridMultilevel"/>
    <w:tmpl w:val="3D3CA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6C1200A"/>
    <w:multiLevelType w:val="hybridMultilevel"/>
    <w:tmpl w:val="C72C880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3628B"/>
    <w:multiLevelType w:val="hybridMultilevel"/>
    <w:tmpl w:val="52CE24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26254B"/>
    <w:multiLevelType w:val="multilevel"/>
    <w:tmpl w:val="E7E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2"/>
  </w:num>
  <w:num w:numId="5">
    <w:abstractNumId w:val="31"/>
  </w:num>
  <w:num w:numId="6">
    <w:abstractNumId w:val="24"/>
  </w:num>
  <w:num w:numId="7">
    <w:abstractNumId w:val="12"/>
  </w:num>
  <w:num w:numId="8">
    <w:abstractNumId w:val="5"/>
  </w:num>
  <w:num w:numId="9">
    <w:abstractNumId w:val="21"/>
  </w:num>
  <w:num w:numId="10">
    <w:abstractNumId w:val="7"/>
  </w:num>
  <w:num w:numId="11">
    <w:abstractNumId w:val="27"/>
  </w:num>
  <w:num w:numId="12">
    <w:abstractNumId w:val="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17"/>
  </w:num>
  <w:num w:numId="18">
    <w:abstractNumId w:val="30"/>
  </w:num>
  <w:num w:numId="19">
    <w:abstractNumId w:val="4"/>
  </w:num>
  <w:num w:numId="20">
    <w:abstractNumId w:val="14"/>
  </w:num>
  <w:num w:numId="21">
    <w:abstractNumId w:val="29"/>
  </w:num>
  <w:num w:numId="22">
    <w:abstractNumId w:val="26"/>
  </w:num>
  <w:num w:numId="23">
    <w:abstractNumId w:val="3"/>
  </w:num>
  <w:num w:numId="24">
    <w:abstractNumId w:val="9"/>
  </w:num>
  <w:num w:numId="25">
    <w:abstractNumId w:val="25"/>
  </w:num>
  <w:num w:numId="26">
    <w:abstractNumId w:val="22"/>
  </w:num>
  <w:num w:numId="27">
    <w:abstractNumId w:val="15"/>
  </w:num>
  <w:num w:numId="28">
    <w:abstractNumId w:val="18"/>
  </w:num>
  <w:num w:numId="29">
    <w:abstractNumId w:val="20"/>
  </w:num>
  <w:num w:numId="30">
    <w:abstractNumId w:val="16"/>
  </w:num>
  <w:num w:numId="31">
    <w:abstractNumId w:val="8"/>
  </w:num>
  <w:num w:numId="32">
    <w:abstractNumId w:val="6"/>
  </w:num>
  <w:num w:numId="33">
    <w:abstractNumId w:val="13"/>
  </w:num>
  <w:num w:numId="34">
    <w:abstractNumId w:val="11"/>
  </w:num>
  <w:num w:numId="35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05E8"/>
    <w:rsid w:val="00015280"/>
    <w:rsid w:val="0002030E"/>
    <w:rsid w:val="000442F4"/>
    <w:rsid w:val="0005404C"/>
    <w:rsid w:val="00057AD5"/>
    <w:rsid w:val="00060C99"/>
    <w:rsid w:val="00063D8D"/>
    <w:rsid w:val="00070E33"/>
    <w:rsid w:val="000746C8"/>
    <w:rsid w:val="000D1814"/>
    <w:rsid w:val="000D3B1D"/>
    <w:rsid w:val="000E1A85"/>
    <w:rsid w:val="00106515"/>
    <w:rsid w:val="0011416A"/>
    <w:rsid w:val="00140BBD"/>
    <w:rsid w:val="00166D15"/>
    <w:rsid w:val="00181975"/>
    <w:rsid w:val="001E429A"/>
    <w:rsid w:val="001E5842"/>
    <w:rsid w:val="001F59EA"/>
    <w:rsid w:val="00201620"/>
    <w:rsid w:val="002044BE"/>
    <w:rsid w:val="00211B00"/>
    <w:rsid w:val="00226F2F"/>
    <w:rsid w:val="002446F6"/>
    <w:rsid w:val="00282D95"/>
    <w:rsid w:val="00294C43"/>
    <w:rsid w:val="002E0C3C"/>
    <w:rsid w:val="002E42E4"/>
    <w:rsid w:val="002F221E"/>
    <w:rsid w:val="00302E86"/>
    <w:rsid w:val="00330054"/>
    <w:rsid w:val="00331E7D"/>
    <w:rsid w:val="0034518F"/>
    <w:rsid w:val="0035368D"/>
    <w:rsid w:val="00353976"/>
    <w:rsid w:val="00354768"/>
    <w:rsid w:val="00395CFB"/>
    <w:rsid w:val="003A23FA"/>
    <w:rsid w:val="003B769C"/>
    <w:rsid w:val="003C50CE"/>
    <w:rsid w:val="003D061B"/>
    <w:rsid w:val="003D386E"/>
    <w:rsid w:val="003D7B0E"/>
    <w:rsid w:val="00404528"/>
    <w:rsid w:val="00426A51"/>
    <w:rsid w:val="00435D1E"/>
    <w:rsid w:val="00436535"/>
    <w:rsid w:val="00441103"/>
    <w:rsid w:val="004548B4"/>
    <w:rsid w:val="0045700F"/>
    <w:rsid w:val="00476856"/>
    <w:rsid w:val="004954E0"/>
    <w:rsid w:val="004A6A5C"/>
    <w:rsid w:val="004B4598"/>
    <w:rsid w:val="004C23F1"/>
    <w:rsid w:val="004E48D9"/>
    <w:rsid w:val="004E4E39"/>
    <w:rsid w:val="004F1B1A"/>
    <w:rsid w:val="004F21D3"/>
    <w:rsid w:val="004F267C"/>
    <w:rsid w:val="004F41B6"/>
    <w:rsid w:val="005039A8"/>
    <w:rsid w:val="0051299C"/>
    <w:rsid w:val="005205E8"/>
    <w:rsid w:val="00535DDB"/>
    <w:rsid w:val="00541EE1"/>
    <w:rsid w:val="005454B4"/>
    <w:rsid w:val="0057315F"/>
    <w:rsid w:val="005914D1"/>
    <w:rsid w:val="00592242"/>
    <w:rsid w:val="005A7CAE"/>
    <w:rsid w:val="005C100B"/>
    <w:rsid w:val="005C5CC8"/>
    <w:rsid w:val="005D06F6"/>
    <w:rsid w:val="005D09FE"/>
    <w:rsid w:val="005D0EAB"/>
    <w:rsid w:val="005D2BCD"/>
    <w:rsid w:val="005D35BE"/>
    <w:rsid w:val="005D6179"/>
    <w:rsid w:val="005E519C"/>
    <w:rsid w:val="006078AB"/>
    <w:rsid w:val="00610916"/>
    <w:rsid w:val="00625186"/>
    <w:rsid w:val="00625A45"/>
    <w:rsid w:val="00625DA8"/>
    <w:rsid w:val="00626A61"/>
    <w:rsid w:val="00627893"/>
    <w:rsid w:val="00631E08"/>
    <w:rsid w:val="00635F11"/>
    <w:rsid w:val="0065072B"/>
    <w:rsid w:val="00652452"/>
    <w:rsid w:val="00653ECB"/>
    <w:rsid w:val="006649B3"/>
    <w:rsid w:val="00666BE0"/>
    <w:rsid w:val="0067025C"/>
    <w:rsid w:val="006C71A3"/>
    <w:rsid w:val="006E689C"/>
    <w:rsid w:val="007044A0"/>
    <w:rsid w:val="00740A71"/>
    <w:rsid w:val="00751AB1"/>
    <w:rsid w:val="00766407"/>
    <w:rsid w:val="00797F04"/>
    <w:rsid w:val="007A007F"/>
    <w:rsid w:val="007C4698"/>
    <w:rsid w:val="007D6A14"/>
    <w:rsid w:val="007E4F36"/>
    <w:rsid w:val="007F24B4"/>
    <w:rsid w:val="008023E7"/>
    <w:rsid w:val="00812DE2"/>
    <w:rsid w:val="00814114"/>
    <w:rsid w:val="00825F27"/>
    <w:rsid w:val="00826AD2"/>
    <w:rsid w:val="008330CF"/>
    <w:rsid w:val="00835FEC"/>
    <w:rsid w:val="00841FF8"/>
    <w:rsid w:val="00845465"/>
    <w:rsid w:val="00856337"/>
    <w:rsid w:val="0086678D"/>
    <w:rsid w:val="0087666D"/>
    <w:rsid w:val="00876F06"/>
    <w:rsid w:val="00883091"/>
    <w:rsid w:val="008A48DB"/>
    <w:rsid w:val="008B6695"/>
    <w:rsid w:val="008C3D6C"/>
    <w:rsid w:val="008E0F6A"/>
    <w:rsid w:val="008E6BF0"/>
    <w:rsid w:val="008F17E9"/>
    <w:rsid w:val="0092513B"/>
    <w:rsid w:val="0093492E"/>
    <w:rsid w:val="00937C08"/>
    <w:rsid w:val="00946230"/>
    <w:rsid w:val="0095492A"/>
    <w:rsid w:val="0096116B"/>
    <w:rsid w:val="00964DB5"/>
    <w:rsid w:val="00970634"/>
    <w:rsid w:val="009731F6"/>
    <w:rsid w:val="00975145"/>
    <w:rsid w:val="00983D5B"/>
    <w:rsid w:val="009A7C80"/>
    <w:rsid w:val="009B0239"/>
    <w:rsid w:val="009B52B4"/>
    <w:rsid w:val="009B5831"/>
    <w:rsid w:val="009C42C0"/>
    <w:rsid w:val="009E73CD"/>
    <w:rsid w:val="009F4EB0"/>
    <w:rsid w:val="00A033B2"/>
    <w:rsid w:val="00A05EC1"/>
    <w:rsid w:val="00A14842"/>
    <w:rsid w:val="00A21663"/>
    <w:rsid w:val="00A34C81"/>
    <w:rsid w:val="00A50D64"/>
    <w:rsid w:val="00A56BE2"/>
    <w:rsid w:val="00A6247D"/>
    <w:rsid w:val="00A74652"/>
    <w:rsid w:val="00A83819"/>
    <w:rsid w:val="00A85622"/>
    <w:rsid w:val="00A85B27"/>
    <w:rsid w:val="00A86FEC"/>
    <w:rsid w:val="00AA1F8A"/>
    <w:rsid w:val="00AA46DA"/>
    <w:rsid w:val="00AA55FE"/>
    <w:rsid w:val="00AB112F"/>
    <w:rsid w:val="00AE5157"/>
    <w:rsid w:val="00B03778"/>
    <w:rsid w:val="00B12518"/>
    <w:rsid w:val="00B175F3"/>
    <w:rsid w:val="00B43556"/>
    <w:rsid w:val="00B501DF"/>
    <w:rsid w:val="00B55AA5"/>
    <w:rsid w:val="00B629D7"/>
    <w:rsid w:val="00B65EFD"/>
    <w:rsid w:val="00B7038D"/>
    <w:rsid w:val="00B82DBA"/>
    <w:rsid w:val="00B831D2"/>
    <w:rsid w:val="00B867EC"/>
    <w:rsid w:val="00B94713"/>
    <w:rsid w:val="00B95BCF"/>
    <w:rsid w:val="00BD0AE6"/>
    <w:rsid w:val="00BE4B96"/>
    <w:rsid w:val="00BF4068"/>
    <w:rsid w:val="00BF458B"/>
    <w:rsid w:val="00C04550"/>
    <w:rsid w:val="00C06A66"/>
    <w:rsid w:val="00C13449"/>
    <w:rsid w:val="00C32AAB"/>
    <w:rsid w:val="00C36FE2"/>
    <w:rsid w:val="00C639B2"/>
    <w:rsid w:val="00C75B3B"/>
    <w:rsid w:val="00CA722B"/>
    <w:rsid w:val="00CB1277"/>
    <w:rsid w:val="00CB3C64"/>
    <w:rsid w:val="00CB5AA9"/>
    <w:rsid w:val="00CC170E"/>
    <w:rsid w:val="00CE30A2"/>
    <w:rsid w:val="00CE4388"/>
    <w:rsid w:val="00CF37CF"/>
    <w:rsid w:val="00D042B5"/>
    <w:rsid w:val="00D5002D"/>
    <w:rsid w:val="00D70654"/>
    <w:rsid w:val="00D714AF"/>
    <w:rsid w:val="00D76F71"/>
    <w:rsid w:val="00D87707"/>
    <w:rsid w:val="00D913AC"/>
    <w:rsid w:val="00DA4259"/>
    <w:rsid w:val="00DB03E8"/>
    <w:rsid w:val="00DB67D5"/>
    <w:rsid w:val="00DC1344"/>
    <w:rsid w:val="00DE07EB"/>
    <w:rsid w:val="00DF6F7F"/>
    <w:rsid w:val="00E26765"/>
    <w:rsid w:val="00E740CD"/>
    <w:rsid w:val="00E74C25"/>
    <w:rsid w:val="00E95A7B"/>
    <w:rsid w:val="00EA2925"/>
    <w:rsid w:val="00EB116E"/>
    <w:rsid w:val="00EC18E1"/>
    <w:rsid w:val="00EC4D68"/>
    <w:rsid w:val="00EC5437"/>
    <w:rsid w:val="00ED4788"/>
    <w:rsid w:val="00EE2D05"/>
    <w:rsid w:val="00EF0A9D"/>
    <w:rsid w:val="00EF2FFF"/>
    <w:rsid w:val="00F001A7"/>
    <w:rsid w:val="00F046D4"/>
    <w:rsid w:val="00F14843"/>
    <w:rsid w:val="00F24C2E"/>
    <w:rsid w:val="00F73B79"/>
    <w:rsid w:val="00F7576D"/>
    <w:rsid w:val="00F87BC1"/>
    <w:rsid w:val="00FB3EE4"/>
    <w:rsid w:val="00FC0756"/>
    <w:rsid w:val="00FC52F2"/>
    <w:rsid w:val="00FD3489"/>
    <w:rsid w:val="00FE5B7A"/>
    <w:rsid w:val="00F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0634"/>
    <w:rPr>
      <w:sz w:val="24"/>
    </w:rPr>
  </w:style>
  <w:style w:type="paragraph" w:styleId="Overskrift1">
    <w:name w:val="heading 1"/>
    <w:basedOn w:val="Normal"/>
    <w:next w:val="Normal"/>
    <w:qFormat/>
    <w:rsid w:val="00970634"/>
    <w:pPr>
      <w:keepNext/>
      <w:numPr>
        <w:numId w:val="1"/>
      </w:numPr>
      <w:spacing w:before="60" w:after="60"/>
      <w:outlineLvl w:val="0"/>
    </w:pPr>
    <w:rPr>
      <w:rFonts w:ascii="Arial" w:hAnsi="Arial"/>
      <w:b/>
      <w:kern w:val="28"/>
      <w:sz w:val="32"/>
    </w:rPr>
  </w:style>
  <w:style w:type="paragraph" w:styleId="Overskrift2">
    <w:name w:val="heading 2"/>
    <w:basedOn w:val="Overskrift1"/>
    <w:next w:val="Normal"/>
    <w:qFormat/>
    <w:rsid w:val="00970634"/>
    <w:pPr>
      <w:numPr>
        <w:ilvl w:val="1"/>
      </w:numPr>
      <w:spacing w:before="0"/>
      <w:outlineLvl w:val="1"/>
    </w:pPr>
    <w:rPr>
      <w:sz w:val="28"/>
    </w:rPr>
  </w:style>
  <w:style w:type="paragraph" w:styleId="Overskrift3">
    <w:name w:val="heading 3"/>
    <w:basedOn w:val="Overskrift2"/>
    <w:next w:val="Normal"/>
    <w:qFormat/>
    <w:rsid w:val="00970634"/>
    <w:pPr>
      <w:numPr>
        <w:ilvl w:val="2"/>
      </w:numPr>
      <w:outlineLvl w:val="2"/>
    </w:pPr>
    <w:rPr>
      <w:sz w:val="24"/>
    </w:rPr>
  </w:style>
  <w:style w:type="paragraph" w:styleId="Overskrift4">
    <w:name w:val="heading 4"/>
    <w:basedOn w:val="Overskrift3"/>
    <w:next w:val="Normal"/>
    <w:qFormat/>
    <w:rsid w:val="00970634"/>
    <w:pPr>
      <w:numPr>
        <w:ilvl w:val="3"/>
      </w:numPr>
      <w:outlineLvl w:val="3"/>
    </w:pPr>
    <w:rPr>
      <w:rFonts w:ascii="Times New Roman" w:hAnsi="Times New Roman"/>
    </w:rPr>
  </w:style>
  <w:style w:type="paragraph" w:styleId="Overskrift5">
    <w:name w:val="heading 5"/>
    <w:basedOn w:val="Normal"/>
    <w:next w:val="Normal"/>
    <w:qFormat/>
    <w:rsid w:val="00970634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Overskrift6">
    <w:name w:val="heading 6"/>
    <w:basedOn w:val="Normal"/>
    <w:next w:val="Normal"/>
    <w:qFormat/>
    <w:rsid w:val="0097063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Overskrift7">
    <w:name w:val="heading 7"/>
    <w:basedOn w:val="Normal"/>
    <w:next w:val="Normal"/>
    <w:qFormat/>
    <w:rsid w:val="00970634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rsid w:val="00970634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rsid w:val="0045700F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unntekst">
    <w:name w:val="footer"/>
    <w:basedOn w:val="Normal"/>
    <w:rsid w:val="00970634"/>
    <w:pPr>
      <w:tabs>
        <w:tab w:val="center" w:pos="4536"/>
        <w:tab w:val="right" w:pos="9072"/>
      </w:tabs>
    </w:pPr>
    <w:rPr>
      <w:sz w:val="22"/>
    </w:rPr>
  </w:style>
  <w:style w:type="character" w:styleId="Sidetall">
    <w:name w:val="page number"/>
    <w:basedOn w:val="Standardskriftforavsnitt"/>
    <w:rsid w:val="00970634"/>
  </w:style>
  <w:style w:type="paragraph" w:customStyle="1" w:styleId="Rapportnummer">
    <w:name w:val="Rapportnummer"/>
    <w:basedOn w:val="Normal"/>
    <w:rsid w:val="003D061B"/>
    <w:pPr>
      <w:framePr w:hSpace="141" w:wrap="around" w:vAnchor="page" w:hAnchor="page" w:x="1654" w:y="1445"/>
      <w:tabs>
        <w:tab w:val="left" w:pos="4820"/>
      </w:tabs>
    </w:pPr>
    <w:rPr>
      <w:rFonts w:ascii="Arial" w:hAnsi="Arial"/>
      <w:color w:val="5F6062"/>
    </w:rPr>
  </w:style>
  <w:style w:type="paragraph" w:customStyle="1" w:styleId="Overskrift">
    <w:name w:val="Overskrift"/>
    <w:basedOn w:val="Normal"/>
    <w:rsid w:val="00970634"/>
    <w:pPr>
      <w:spacing w:before="60" w:after="60"/>
    </w:pPr>
    <w:rPr>
      <w:rFonts w:ascii="Arial" w:hAnsi="Arial"/>
      <w:b/>
      <w:color w:val="000000"/>
      <w:sz w:val="32"/>
    </w:rPr>
  </w:style>
  <w:style w:type="paragraph" w:styleId="INNH1">
    <w:name w:val="toc 1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240"/>
    </w:pPr>
    <w:rPr>
      <w:b/>
      <w:noProof/>
    </w:rPr>
  </w:style>
  <w:style w:type="paragraph" w:styleId="INNH2">
    <w:name w:val="toc 2"/>
    <w:basedOn w:val="Normal"/>
    <w:next w:val="Normal"/>
    <w:uiPriority w:val="39"/>
    <w:rsid w:val="00970634"/>
    <w:pPr>
      <w:tabs>
        <w:tab w:val="left" w:pos="480"/>
        <w:tab w:val="right" w:leader="dot" w:pos="7700"/>
      </w:tabs>
      <w:spacing w:before="60"/>
    </w:pPr>
    <w:rPr>
      <w:noProof/>
    </w:rPr>
  </w:style>
  <w:style w:type="paragraph" w:styleId="INNH3">
    <w:name w:val="toc 3"/>
    <w:basedOn w:val="Normal"/>
    <w:next w:val="Normal"/>
    <w:uiPriority w:val="39"/>
    <w:rsid w:val="00970634"/>
    <w:pPr>
      <w:tabs>
        <w:tab w:val="left" w:pos="840"/>
        <w:tab w:val="left" w:pos="960"/>
        <w:tab w:val="right" w:leader="dot" w:pos="7700"/>
      </w:tabs>
      <w:ind w:left="240"/>
    </w:pPr>
    <w:rPr>
      <w:noProof/>
    </w:rPr>
  </w:style>
  <w:style w:type="paragraph" w:styleId="INNH4">
    <w:name w:val="toc 4"/>
    <w:basedOn w:val="Normal"/>
    <w:next w:val="Normal"/>
    <w:autoRedefine/>
    <w:semiHidden/>
    <w:rsid w:val="00970634"/>
    <w:pPr>
      <w:ind w:left="720"/>
    </w:pPr>
  </w:style>
  <w:style w:type="paragraph" w:styleId="INNH5">
    <w:name w:val="toc 5"/>
    <w:basedOn w:val="Normal"/>
    <w:next w:val="Normal"/>
    <w:autoRedefine/>
    <w:semiHidden/>
    <w:rsid w:val="00970634"/>
    <w:pPr>
      <w:ind w:left="960"/>
    </w:pPr>
  </w:style>
  <w:style w:type="paragraph" w:styleId="INNH6">
    <w:name w:val="toc 6"/>
    <w:basedOn w:val="Normal"/>
    <w:next w:val="Normal"/>
    <w:autoRedefine/>
    <w:semiHidden/>
    <w:rsid w:val="00970634"/>
    <w:pPr>
      <w:ind w:left="1200"/>
    </w:pPr>
  </w:style>
  <w:style w:type="paragraph" w:styleId="INNH7">
    <w:name w:val="toc 7"/>
    <w:basedOn w:val="Normal"/>
    <w:next w:val="Normal"/>
    <w:autoRedefine/>
    <w:semiHidden/>
    <w:rsid w:val="00970634"/>
    <w:pPr>
      <w:ind w:left="1440"/>
    </w:pPr>
  </w:style>
  <w:style w:type="paragraph" w:styleId="INNH8">
    <w:name w:val="toc 8"/>
    <w:basedOn w:val="Normal"/>
    <w:next w:val="Normal"/>
    <w:autoRedefine/>
    <w:semiHidden/>
    <w:rsid w:val="00970634"/>
    <w:pPr>
      <w:ind w:left="1680"/>
    </w:pPr>
  </w:style>
  <w:style w:type="paragraph" w:styleId="INNH9">
    <w:name w:val="toc 9"/>
    <w:basedOn w:val="Normal"/>
    <w:next w:val="Normal"/>
    <w:autoRedefine/>
    <w:semiHidden/>
    <w:rsid w:val="00970634"/>
    <w:pPr>
      <w:ind w:left="1920"/>
    </w:pPr>
  </w:style>
  <w:style w:type="character" w:styleId="Hyperkobling">
    <w:name w:val="Hyperlink"/>
    <w:basedOn w:val="Standardskriftforavsnitt"/>
    <w:uiPriority w:val="99"/>
    <w:rsid w:val="00970634"/>
    <w:rPr>
      <w:color w:val="0000FF"/>
      <w:u w:val="single"/>
    </w:rPr>
  </w:style>
  <w:style w:type="character" w:styleId="Fulgthyperkobling">
    <w:name w:val="FollowedHyperlink"/>
    <w:basedOn w:val="Standardskriftforavsnitt"/>
    <w:rsid w:val="00970634"/>
    <w:rPr>
      <w:color w:val="800080"/>
      <w:u w:val="single"/>
    </w:rPr>
  </w:style>
  <w:style w:type="paragraph" w:styleId="Fotnotetekst">
    <w:name w:val="footnote text"/>
    <w:basedOn w:val="Normal"/>
    <w:semiHidden/>
    <w:rsid w:val="00970634"/>
    <w:pPr>
      <w:spacing w:after="120"/>
    </w:pPr>
    <w:rPr>
      <w:sz w:val="20"/>
    </w:rPr>
  </w:style>
  <w:style w:type="character" w:styleId="Fotnotereferanse">
    <w:name w:val="footnote reference"/>
    <w:basedOn w:val="Standardskriftforavsnitt"/>
    <w:semiHidden/>
    <w:rsid w:val="00970634"/>
    <w:rPr>
      <w:vertAlign w:val="superscript"/>
    </w:rPr>
  </w:style>
  <w:style w:type="paragraph" w:customStyle="1" w:styleId="Tittelrapport">
    <w:name w:val="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b/>
      <w:bCs/>
      <w:iCs/>
      <w:color w:val="5F6062"/>
      <w:sz w:val="80"/>
      <w:lang w:eastAsia="en-US"/>
    </w:rPr>
  </w:style>
  <w:style w:type="paragraph" w:customStyle="1" w:styleId="Undertittelrapport">
    <w:name w:val="Undertittel rapport"/>
    <w:basedOn w:val="Normal"/>
    <w:rsid w:val="00057AD5"/>
    <w:pPr>
      <w:framePr w:hSpace="141" w:wrap="around" w:vAnchor="page" w:hAnchor="page" w:x="3938" w:y="5361"/>
      <w:tabs>
        <w:tab w:val="left" w:pos="4820"/>
      </w:tabs>
    </w:pPr>
    <w:rPr>
      <w:rFonts w:ascii="Arial" w:hAnsi="Arial" w:cs="Arial"/>
      <w:color w:val="5F6062"/>
      <w:sz w:val="48"/>
      <w:lang w:eastAsia="en-US"/>
    </w:rPr>
  </w:style>
  <w:style w:type="paragraph" w:styleId="Topptekst">
    <w:name w:val="header"/>
    <w:basedOn w:val="Normal"/>
    <w:rsid w:val="00970634"/>
    <w:pPr>
      <w:tabs>
        <w:tab w:val="center" w:pos="4536"/>
        <w:tab w:val="right" w:pos="9072"/>
      </w:tabs>
    </w:pPr>
  </w:style>
  <w:style w:type="paragraph" w:customStyle="1" w:styleId="ISSN">
    <w:name w:val="ISSN"/>
    <w:basedOn w:val="Overskrift"/>
    <w:rsid w:val="003D061B"/>
    <w:pPr>
      <w:framePr w:hSpace="141" w:wrap="around" w:vAnchor="page" w:hAnchor="page" w:x="1654" w:y="1445"/>
    </w:pPr>
    <w:rPr>
      <w:b w:val="0"/>
      <w:color w:val="5BAC26"/>
      <w:sz w:val="24"/>
    </w:rPr>
  </w:style>
  <w:style w:type="paragraph" w:customStyle="1" w:styleId="Referanseark">
    <w:name w:val="Referanseark"/>
    <w:basedOn w:val="Overskrift1"/>
    <w:rsid w:val="00970634"/>
    <w:pPr>
      <w:numPr>
        <w:numId w:val="0"/>
      </w:numPr>
      <w:tabs>
        <w:tab w:val="left" w:pos="2487"/>
      </w:tabs>
      <w:overflowPunct w:val="0"/>
      <w:autoSpaceDE w:val="0"/>
      <w:autoSpaceDN w:val="0"/>
      <w:adjustRightInd w:val="0"/>
      <w:spacing w:before="0" w:after="0"/>
      <w:textAlignment w:val="baseline"/>
    </w:pPr>
    <w:rPr>
      <w:kern w:val="0"/>
    </w:rPr>
  </w:style>
  <w:style w:type="paragraph" w:customStyle="1" w:styleId="Normalfet">
    <w:name w:val="Normal (fet)"/>
    <w:basedOn w:val="Normal"/>
    <w:rsid w:val="00970634"/>
    <w:rPr>
      <w:b/>
    </w:rPr>
  </w:style>
  <w:style w:type="paragraph" w:customStyle="1" w:styleId="tabellpunkt">
    <w:name w:val="tabellpunkt"/>
    <w:basedOn w:val="Normal"/>
    <w:rsid w:val="00970634"/>
    <w:pPr>
      <w:numPr>
        <w:numId w:val="2"/>
      </w:numPr>
      <w:tabs>
        <w:tab w:val="clear" w:pos="720"/>
        <w:tab w:val="num" w:pos="170"/>
      </w:tabs>
      <w:ind w:left="170" w:hanging="120"/>
    </w:pPr>
    <w:rPr>
      <w:rFonts w:ascii="Times" w:hAnsi="Times"/>
      <w:sz w:val="20"/>
    </w:rPr>
  </w:style>
  <w:style w:type="paragraph" w:customStyle="1" w:styleId="StilISSNFet">
    <w:name w:val="Stil ISSN + Fet"/>
    <w:basedOn w:val="ISSN"/>
    <w:rsid w:val="003D061B"/>
    <w:pPr>
      <w:framePr w:wrap="around"/>
      <w:tabs>
        <w:tab w:val="left" w:pos="4820"/>
      </w:tabs>
      <w:spacing w:before="0" w:after="120"/>
    </w:pPr>
    <w:rPr>
      <w:bCs/>
    </w:rPr>
  </w:style>
  <w:style w:type="paragraph" w:styleId="Bobletekst">
    <w:name w:val="Balloon Text"/>
    <w:basedOn w:val="Normal"/>
    <w:link w:val="BobletekstTegn"/>
    <w:rsid w:val="005205E8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5205E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09FE"/>
    <w:pPr>
      <w:spacing w:before="100" w:beforeAutospacing="1" w:after="100" w:afterAutospacing="1"/>
    </w:pPr>
    <w:rPr>
      <w:szCs w:val="24"/>
    </w:rPr>
  </w:style>
  <w:style w:type="character" w:customStyle="1" w:styleId="nolink">
    <w:name w:val="nolink"/>
    <w:basedOn w:val="Standardskriftforavsnitt"/>
    <w:rsid w:val="005D09FE"/>
  </w:style>
  <w:style w:type="table" w:styleId="Enkelttabell1">
    <w:name w:val="Table Simple 1"/>
    <w:basedOn w:val="Vanligtabell"/>
    <w:rsid w:val="005D09FE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Sterk">
    <w:name w:val="Strong"/>
    <w:basedOn w:val="Standardskriftforavsnitt"/>
    <w:uiPriority w:val="22"/>
    <w:qFormat/>
    <w:rsid w:val="005D09FE"/>
    <w:rPr>
      <w:b/>
      <w:bCs/>
    </w:rPr>
  </w:style>
  <w:style w:type="character" w:styleId="Utheving">
    <w:name w:val="Emphasis"/>
    <w:basedOn w:val="Standardskriftforavsnitt"/>
    <w:uiPriority w:val="20"/>
    <w:qFormat/>
    <w:rsid w:val="005D09FE"/>
    <w:rPr>
      <w:i/>
      <w:iCs/>
    </w:rPr>
  </w:style>
  <w:style w:type="table" w:styleId="Lysskyggelegging">
    <w:name w:val="Light Shading"/>
    <w:basedOn w:val="Vanligtabell"/>
    <w:uiPriority w:val="60"/>
    <w:rsid w:val="005D09FE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m-summary">
    <w:name w:val="item-summary"/>
    <w:basedOn w:val="Normal"/>
    <w:rsid w:val="002044BE"/>
    <w:pPr>
      <w:spacing w:before="100" w:beforeAutospacing="1" w:after="100" w:afterAutospacing="1"/>
    </w:pPr>
    <w:rPr>
      <w:szCs w:val="24"/>
    </w:rPr>
  </w:style>
  <w:style w:type="table" w:styleId="Tabellrutenett">
    <w:name w:val="Table Grid"/>
    <w:basedOn w:val="Vanligtabell"/>
    <w:rsid w:val="00204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-klassisk3">
    <w:name w:val="Table Classic 3"/>
    <w:basedOn w:val="Vanligtabell"/>
    <w:rsid w:val="002044B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avsnitt">
    <w:name w:val="List Paragraph"/>
    <w:basedOn w:val="Normal"/>
    <w:uiPriority w:val="34"/>
    <w:qFormat/>
    <w:rsid w:val="00A74652"/>
    <w:pPr>
      <w:ind w:left="720"/>
      <w:contextualSpacing/>
    </w:pPr>
  </w:style>
  <w:style w:type="character" w:styleId="Merknadsreferanse">
    <w:name w:val="annotation reference"/>
    <w:basedOn w:val="Standardskriftforavsnitt"/>
    <w:rsid w:val="00D70654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D70654"/>
    <w:rPr>
      <w:sz w:val="20"/>
    </w:rPr>
  </w:style>
  <w:style w:type="character" w:customStyle="1" w:styleId="MerknadstekstTegn">
    <w:name w:val="Merknadstekst Tegn"/>
    <w:basedOn w:val="Standardskriftforavsnitt"/>
    <w:link w:val="Merknadstekst"/>
    <w:rsid w:val="00D70654"/>
  </w:style>
  <w:style w:type="paragraph" w:styleId="Kommentaremne">
    <w:name w:val="annotation subject"/>
    <w:basedOn w:val="Merknadstekst"/>
    <w:next w:val="Merknadstekst"/>
    <w:link w:val="KommentaremneTegn"/>
    <w:rsid w:val="00D70654"/>
    <w:rPr>
      <w:b/>
      <w:bCs/>
    </w:rPr>
  </w:style>
  <w:style w:type="character" w:customStyle="1" w:styleId="KommentaremneTegn">
    <w:name w:val="Kommentaremne Tegn"/>
    <w:basedOn w:val="MerknadstekstTegn"/>
    <w:link w:val="Kommentaremne"/>
    <w:rsid w:val="00D70654"/>
    <w:rPr>
      <w:b/>
      <w:bCs/>
    </w:rPr>
  </w:style>
  <w:style w:type="table" w:styleId="Tabelliste4">
    <w:name w:val="Table List 4"/>
    <w:basedOn w:val="Vanligtabell"/>
    <w:rsid w:val="000D3B1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Enkelttabell2">
    <w:name w:val="Table Simple 2"/>
    <w:basedOn w:val="Vanligtabell"/>
    <w:rsid w:val="000D3B1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nkelttabell3">
    <w:name w:val="Table Simple 3"/>
    <w:basedOn w:val="Vanligtabell"/>
    <w:rsid w:val="0020162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rutenett8">
    <w:name w:val="Table Grid 8"/>
    <w:basedOn w:val="Vanligtabell"/>
    <w:rsid w:val="00F7576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7962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94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63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0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65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hyperlink" Target="mailto:idporten@difi.no" TargetMode="External"/><Relationship Id="rId39" Type="http://schemas.openxmlformats.org/officeDocument/2006/relationships/hyperlink" Target="https://kontaktinfo-ws-yt2.difi.no/kontaktinfo-external/" TargetMode="External"/><Relationship Id="rId21" Type="http://schemas.openxmlformats.org/officeDocument/2006/relationships/hyperlink" Target="http://www.standard.difi.no/filearchive/arkitekturbeskrivelse-for-sikker-digital-posttjeneste-v1_0.pdf" TargetMode="External"/><Relationship Id="rId34" Type="http://schemas.openxmlformats.org/officeDocument/2006/relationships/hyperlink" Target="https://kontaktinfo-ws-ver2.difi.no/kontaktinfo-external/" TargetMode="External"/><Relationship Id="rId42" Type="http://schemas.openxmlformats.org/officeDocument/2006/relationships/image" Target="media/image5.emf"/><Relationship Id="rId47" Type="http://schemas.openxmlformats.org/officeDocument/2006/relationships/hyperlink" Target="mailto:09085793222_test@minid.difi.no%3c/EpostAdresse" TargetMode="External"/><Relationship Id="rId50" Type="http://schemas.openxmlformats.org/officeDocument/2006/relationships/hyperlink" Target="http://begrep.difi.no/Felles/Mobiltelefonnummer.html" TargetMode="External"/><Relationship Id="rId55" Type="http://schemas.openxmlformats.org/officeDocument/2006/relationships/hyperlink" Target="https://brukerprofil-ver1.difi.no/minprofil/" TargetMode="External"/><Relationship Id="rId63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yperlink" Target="http://samarbeid.difi.no" TargetMode="External"/><Relationship Id="rId29" Type="http://schemas.openxmlformats.org/officeDocument/2006/relationships/hyperlink" Target="http://begrep.difi.no/Oppslagstjenesten/" TargetMode="External"/><Relationship Id="rId41" Type="http://schemas.openxmlformats.org/officeDocument/2006/relationships/hyperlink" Target="http://begrep.difi.no/Oppslagstjenesten/HentEndringerForespoersel.html" TargetMode="External"/><Relationship Id="rId54" Type="http://schemas.openxmlformats.org/officeDocument/2006/relationships/hyperlink" Target="mailto:idporten@difi.no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begrep.difi.no/Oppslagstjenesten/Person.html" TargetMode="External"/><Relationship Id="rId32" Type="http://schemas.openxmlformats.org/officeDocument/2006/relationships/hyperlink" Target="http://www.w3.org/2001/04/xmlenc" TargetMode="External"/><Relationship Id="rId37" Type="http://schemas.openxmlformats.org/officeDocument/2006/relationships/hyperlink" Target="mailto:idporten@difi.no" TargetMode="External"/><Relationship Id="rId40" Type="http://schemas.openxmlformats.org/officeDocument/2006/relationships/hyperlink" Target="mailto:idporten@difi.no" TargetMode="External"/><Relationship Id="rId45" Type="http://schemas.openxmlformats.org/officeDocument/2006/relationships/hyperlink" Target="http://www.w3.org/2000/09/xmldsig" TargetMode="External"/><Relationship Id="rId53" Type="http://schemas.openxmlformats.org/officeDocument/2006/relationships/hyperlink" Target="http://samarbeid.difi.no" TargetMode="External"/><Relationship Id="rId58" Type="http://schemas.openxmlformats.org/officeDocument/2006/relationships/hyperlink" Target="http://eid.difi.no/nn/reserver-deg-mot-kommunikasjon-pa-net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amarbeid.difi.no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github.com/difi/" TargetMode="External"/><Relationship Id="rId36" Type="http://schemas.openxmlformats.org/officeDocument/2006/relationships/hyperlink" Target="https://kontaktinfo-ws.difi.no/kontaktinfo-external/" TargetMode="External"/><Relationship Id="rId49" Type="http://schemas.openxmlformats.org/officeDocument/2006/relationships/hyperlink" Target="http://begrep.difi.no/Felles/reservasjon.html" TargetMode="External"/><Relationship Id="rId57" Type="http://schemas.openxmlformats.org/officeDocument/2006/relationships/hyperlink" Target="http://www.norge.no" TargetMode="External"/><Relationship Id="rId61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hyperlink" Target="http://www.w3.org/2000/09/xmldsig" TargetMode="External"/><Relationship Id="rId44" Type="http://schemas.openxmlformats.org/officeDocument/2006/relationships/hyperlink" Target="http://kontaktinfo.difi.no/xsd/eksporttjeneste/14-05" TargetMode="External"/><Relationship Id="rId52" Type="http://schemas.openxmlformats.org/officeDocument/2006/relationships/hyperlink" Target="http://begrep.difi.no/Felles/postkasseLeverandoerNavn.html" TargetMode="External"/><Relationship Id="rId60" Type="http://schemas.openxmlformats.org/officeDocument/2006/relationships/header" Target="header7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yperlink" Target="http://begrep.difi.no/" TargetMode="External"/><Relationship Id="rId27" Type="http://schemas.openxmlformats.org/officeDocument/2006/relationships/hyperlink" Target="mailto:idporten@difi.no" TargetMode="External"/><Relationship Id="rId30" Type="http://schemas.openxmlformats.org/officeDocument/2006/relationships/image" Target="media/image4.jpg"/><Relationship Id="rId35" Type="http://schemas.openxmlformats.org/officeDocument/2006/relationships/hyperlink" Target="https://kontaktinfo-ws-ver1.difi.no/kontaktinfo-external/" TargetMode="External"/><Relationship Id="rId43" Type="http://schemas.openxmlformats.org/officeDocument/2006/relationships/oleObject" Target="embeddings/oleObject1.bin"/><Relationship Id="rId48" Type="http://schemas.openxmlformats.org/officeDocument/2006/relationships/hyperlink" Target="mailto:02060112609_test@minid.difi.no%3c/EpostAdresse" TargetMode="External"/><Relationship Id="rId56" Type="http://schemas.openxmlformats.org/officeDocument/2006/relationships/hyperlink" Target="http://www.virksomhet.no/tjenesteforinnsendingsomjegvari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begrep.difi.no/Felles/epostadresse.html" TargetMode="Externa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yperlink" Target="http://samarbeid.difi.no" TargetMode="External"/><Relationship Id="rId33" Type="http://schemas.openxmlformats.org/officeDocument/2006/relationships/hyperlink" Target="http://www.w3.org/2000/09/xmldsig" TargetMode="External"/><Relationship Id="rId38" Type="http://schemas.openxmlformats.org/officeDocument/2006/relationships/hyperlink" Target="https://kontaktinfo-ws-yt2.difi.no/kontaktinfo-external/" TargetMode="External"/><Relationship Id="rId46" Type="http://schemas.openxmlformats.org/officeDocument/2006/relationships/hyperlink" Target="http://begrep.difi.no" TargetMode="External"/><Relationship Id="rId59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F204E-B2D2-4D92-ADC8-3C1086477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5198</Words>
  <Characters>27550</Characters>
  <Application>Microsoft Office Word</Application>
  <DocSecurity>0</DocSecurity>
  <Lines>229</Lines>
  <Paragraphs>65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Rapport med forside</vt:lpstr>
    </vt:vector>
  </TitlesOfParts>
  <Company>Statskonsult</Company>
  <LinksUpToDate>false</LinksUpToDate>
  <CharactersWithSpaces>32683</CharactersWithSpaces>
  <SharedDoc>false</SharedDoc>
  <HLinks>
    <vt:vector size="48" baseType="variant"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_Toc192037781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_Toc192037780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_Toc192037779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_Toc192037778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_Toc192037777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_Toc192037776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_Toc192037775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_Toc192037774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med forside</dc:title>
  <dc:subject>Mal</dc:subject>
  <dc:creator>Berner Arne</dc:creator>
  <cp:lastModifiedBy>Arne Berner</cp:lastModifiedBy>
  <cp:revision>42</cp:revision>
  <cp:lastPrinted>2012-10-18T12:29:00Z</cp:lastPrinted>
  <dcterms:created xsi:type="dcterms:W3CDTF">2014-02-10T17:53:00Z</dcterms:created>
  <dcterms:modified xsi:type="dcterms:W3CDTF">2014-02-26T15:10:00Z</dcterms:modified>
</cp:coreProperties>
</file>